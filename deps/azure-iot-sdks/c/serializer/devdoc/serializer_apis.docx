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1B89AC" w14:textId="77777777" w:rsidR="00D63FF5" w:rsidRDefault="00D63FF5" w:rsidP="00D63FF5">
      <w:pPr>
        <w:pStyle w:val="Title"/>
        <w:jc w:val="center"/>
      </w:pPr>
    </w:p>
    <w:p w14:paraId="401B89AD" w14:textId="77777777" w:rsidR="00D63FF5" w:rsidRDefault="00D63FF5" w:rsidP="00D63FF5">
      <w:pPr>
        <w:pStyle w:val="Title"/>
        <w:jc w:val="center"/>
      </w:pPr>
    </w:p>
    <w:p w14:paraId="401B89AE" w14:textId="77777777" w:rsidR="00D63FF5" w:rsidRDefault="00D63FF5" w:rsidP="00D63FF5">
      <w:pPr>
        <w:pStyle w:val="Title"/>
        <w:jc w:val="center"/>
      </w:pPr>
      <w:bookmarkStart w:id="0" w:name="_GoBack"/>
      <w:bookmarkEnd w:id="0"/>
    </w:p>
    <w:p w14:paraId="401B89AF" w14:textId="77777777" w:rsidR="00D63FF5" w:rsidRDefault="00D63FF5" w:rsidP="00D63FF5">
      <w:pPr>
        <w:pStyle w:val="Title"/>
        <w:jc w:val="center"/>
      </w:pPr>
    </w:p>
    <w:p w14:paraId="401B89B0" w14:textId="343BDA89" w:rsidR="00C57721" w:rsidRDefault="00C00A14" w:rsidP="00D63FF5">
      <w:pPr>
        <w:pStyle w:val="Title"/>
        <w:jc w:val="center"/>
      </w:pPr>
      <w:r>
        <w:t xml:space="preserve">IoT Hub </w:t>
      </w:r>
      <w:r w:rsidR="00830E5B">
        <w:t xml:space="preserve">Schema Client </w:t>
      </w:r>
      <w:r w:rsidR="00D77F68">
        <w:t>Kit</w:t>
      </w:r>
      <w:r w:rsidR="00C57BB7">
        <w:t xml:space="preserve"> APIs v</w:t>
      </w:r>
      <w:r w:rsidR="005D6F9A">
        <w:t>3</w:t>
      </w:r>
    </w:p>
    <w:p w14:paraId="401B89B1" w14:textId="77777777" w:rsidR="00C57BB7" w:rsidRDefault="00C57BB7" w:rsidP="00264C50">
      <w:pPr>
        <w:jc w:val="both"/>
      </w:pPr>
      <w:r>
        <w:br w:type="page"/>
      </w:r>
    </w:p>
    <w:p w14:paraId="401B89B2" w14:textId="77777777" w:rsidR="00C57BB7" w:rsidRDefault="00C57BB7" w:rsidP="00264C50">
      <w:pPr>
        <w:pStyle w:val="Heading1"/>
        <w:jc w:val="both"/>
      </w:pPr>
      <w:r>
        <w:lastRenderedPageBreak/>
        <w:t>Overview</w:t>
      </w:r>
    </w:p>
    <w:p w14:paraId="401B89B3" w14:textId="2D67E1F1" w:rsidR="00C57BB7" w:rsidRDefault="068C02ED" w:rsidP="00264C50">
      <w:pPr>
        <w:jc w:val="both"/>
      </w:pPr>
      <w:r>
        <w:t xml:space="preserve">The </w:t>
      </w:r>
      <w:r w:rsidR="00830E5B">
        <w:t>Io</w:t>
      </w:r>
      <w:r w:rsidR="00C00A14">
        <w:t xml:space="preserve">T Hub </w:t>
      </w:r>
      <w:r w:rsidR="00830E5B">
        <w:t xml:space="preserve">Schema </w:t>
      </w:r>
      <w:r>
        <w:t>APIs allow</w:t>
      </w:r>
      <w:r w:rsidR="00D77F68">
        <w:t>s</w:t>
      </w:r>
      <w:r>
        <w:t xml:space="preserve"> developers to quickly and easily define models for their devices directly as code, while supporting the required features for modeling </w:t>
      </w:r>
      <w:r w:rsidR="00766268">
        <w:t xml:space="preserve">devices </w:t>
      </w:r>
      <w:r>
        <w:t>(including multiple models and multiple devices within the same application).</w:t>
      </w:r>
    </w:p>
    <w:p w14:paraId="401B89B4" w14:textId="348C74E3" w:rsidR="00C57BB7" w:rsidRDefault="004D7129" w:rsidP="00264C50">
      <w:pPr>
        <w:pStyle w:val="Heading1"/>
        <w:jc w:val="both"/>
      </w:pPr>
      <w:r>
        <w:t>IOT</w:t>
      </w:r>
      <w:r w:rsidR="00C57BB7">
        <w:t xml:space="preserve"> </w:t>
      </w:r>
      <w:r w:rsidR="00644462">
        <w:t>model description</w:t>
      </w:r>
      <w:r w:rsidR="00C57BB7">
        <w:t xml:space="preserve"> macro</w:t>
      </w:r>
    </w:p>
    <w:p w14:paraId="401B89B5" w14:textId="77777777" w:rsidR="00D65AEE" w:rsidRDefault="00D65AEE" w:rsidP="00D65AEE">
      <w:pPr>
        <w:pStyle w:val="Heading2"/>
      </w:pPr>
      <w:r>
        <w:t>Example</w:t>
      </w:r>
    </w:p>
    <w:p w14:paraId="401B89B6" w14:textId="021AB6CD" w:rsidR="00D65AEE" w:rsidRPr="009E5AA5" w:rsidRDefault="00D65AEE" w:rsidP="00D65AEE">
      <w:pPr>
        <w:jc w:val="both"/>
      </w:pPr>
      <w:r w:rsidRPr="004D7129">
        <w:rPr>
          <w:rFonts w:ascii="Consolas" w:hAnsi="Consolas" w:cs="Consolas"/>
          <w:noProof/>
          <w:color w:val="0000FF"/>
          <w:sz w:val="19"/>
          <w:szCs w:val="19"/>
          <w:highlight w:val="white"/>
        </w:rPr>
        <mc:AlternateContent>
          <mc:Choice Requires="wps">
            <w:drawing>
              <wp:anchor distT="45720" distB="45720" distL="114300" distR="114300" simplePos="0" relativeHeight="251650048" behindDoc="0" locked="0" layoutInCell="1" allowOverlap="1" wp14:anchorId="401B8A2F" wp14:editId="0872E553">
                <wp:simplePos x="0" y="0"/>
                <wp:positionH relativeFrom="column">
                  <wp:posOffset>16510</wp:posOffset>
                </wp:positionH>
                <wp:positionV relativeFrom="paragraph">
                  <wp:posOffset>240665</wp:posOffset>
                </wp:positionV>
                <wp:extent cx="4772025" cy="3003550"/>
                <wp:effectExtent l="0" t="0" r="28575" b="2540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72025" cy="3003550"/>
                        </a:xfrm>
                        <a:prstGeom prst="rect">
                          <a:avLst/>
                        </a:prstGeom>
                        <a:solidFill>
                          <a:srgbClr val="FFFFFF"/>
                        </a:solidFill>
                        <a:ln w="9525">
                          <a:solidFill>
                            <a:srgbClr val="000000"/>
                          </a:solidFill>
                          <a:miter lim="800000"/>
                          <a:headEnd/>
                          <a:tailEnd/>
                        </a:ln>
                      </wps:spPr>
                      <wps:txbx>
                        <w:txbxContent>
                          <w:p w14:paraId="401B8A43" w14:textId="033DB6CD" w:rsidR="00F43DA6" w:rsidRDefault="00F43DA6" w:rsidP="00D65AEE">
                            <w:pPr>
                              <w:rPr>
                                <w:rFonts w:ascii="Consolas" w:hAnsi="Consolas" w:cs="Consolas"/>
                                <w:color w:val="A31515"/>
                                <w:sz w:val="19"/>
                                <w:szCs w:val="19"/>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iotagent.h</w:t>
                            </w:r>
                            <w:proofErr w:type="spellEnd"/>
                            <w:r>
                              <w:rPr>
                                <w:rFonts w:ascii="Consolas" w:hAnsi="Consolas" w:cs="Consolas"/>
                                <w:color w:val="A31515"/>
                                <w:sz w:val="19"/>
                                <w:szCs w:val="19"/>
                                <w:highlight w:val="white"/>
                              </w:rPr>
                              <w:t>"</w:t>
                            </w:r>
                          </w:p>
                          <w:p w14:paraId="401B8A44" w14:textId="79C04C58" w:rsidR="00F43DA6" w:rsidRDefault="00F43DA6" w:rsidP="00D65AEE">
                            <w:pPr>
                              <w:rPr>
                                <w:rFonts w:ascii="Consolas" w:hAnsi="Consolas" w:cs="Consolas"/>
                                <w:color w:val="000000"/>
                                <w:sz w:val="19"/>
                                <w:szCs w:val="19"/>
                              </w:rPr>
                            </w:pPr>
                            <w:r>
                              <w:rPr>
                                <w:rFonts w:ascii="Consolas" w:hAnsi="Consolas" w:cs="Consolas"/>
                                <w:color w:val="000000"/>
                                <w:sz w:val="19"/>
                                <w:szCs w:val="19"/>
                                <w:highlight w:val="white"/>
                              </w:rPr>
                              <w:t>BEGIN_IOT_</w:t>
                            </w:r>
                            <w:proofErr w:type="gramStart"/>
                            <w:r>
                              <w:rPr>
                                <w:rFonts w:ascii="Consolas" w:hAnsi="Consolas" w:cs="Consolas"/>
                                <w:color w:val="000000"/>
                                <w:sz w:val="19"/>
                                <w:szCs w:val="19"/>
                                <w:highlight w:val="white"/>
                              </w:rPr>
                              <w:t>DECLARATIONS(</w:t>
                            </w:r>
                            <w:proofErr w:type="spellStart"/>
                            <w:proofErr w:type="gramEnd"/>
                            <w:r>
                              <w:rPr>
                                <w:rFonts w:ascii="Consolas" w:hAnsi="Consolas" w:cs="Consolas"/>
                                <w:color w:val="000000"/>
                                <w:sz w:val="19"/>
                                <w:szCs w:val="19"/>
                                <w:highlight w:val="white"/>
                              </w:rPr>
                              <w:t>MyFunkyTV</w:t>
                            </w:r>
                            <w:proofErr w:type="spellEnd"/>
                            <w:r>
                              <w:rPr>
                                <w:rFonts w:ascii="Consolas" w:hAnsi="Consolas" w:cs="Consolas"/>
                                <w:color w:val="000000"/>
                                <w:sz w:val="19"/>
                                <w:szCs w:val="19"/>
                                <w:highlight w:val="white"/>
                              </w:rPr>
                              <w:t>)</w:t>
                            </w:r>
                          </w:p>
                          <w:p w14:paraId="401B8A45" w14:textId="613DC6ED" w:rsidR="00F43DA6" w:rsidRDefault="00F43DA6" w:rsidP="00C8400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6F008A"/>
                                <w:sz w:val="19"/>
                                <w:szCs w:val="19"/>
                                <w:highlight w:val="white"/>
                              </w:rPr>
                              <w:t>DECLARE_IOT_</w:t>
                            </w:r>
                            <w:proofErr w:type="gramStart"/>
                            <w:r>
                              <w:rPr>
                                <w:rFonts w:ascii="Consolas" w:hAnsi="Consolas" w:cs="Consolas"/>
                                <w:color w:val="6F008A"/>
                                <w:sz w:val="19"/>
                                <w:szCs w:val="19"/>
                                <w:highlight w:val="white"/>
                              </w:rPr>
                              <w:t>STRUCT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MenuType</w:t>
                            </w:r>
                            <w:proofErr w:type="spellEnd"/>
                            <w:r>
                              <w:rPr>
                                <w:rFonts w:ascii="Consolas" w:hAnsi="Consolas" w:cs="Consolas"/>
                                <w:color w:val="000000"/>
                                <w:sz w:val="19"/>
                                <w:szCs w:val="19"/>
                                <w:highlight w:val="white"/>
                              </w:rPr>
                              <w:t>,</w:t>
                            </w:r>
                          </w:p>
                          <w:p w14:paraId="401B8A46" w14:textId="1A054EC9" w:rsidR="00F43DA6" w:rsidRDefault="00F43DA6" w:rsidP="00C8400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source,</w:t>
                            </w:r>
                          </w:p>
                          <w:p w14:paraId="401B8A47" w14:textId="58AC42F2" w:rsidR="00F43DA6" w:rsidRDefault="00F43DA6" w:rsidP="00C8400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double</w:t>
                            </w:r>
                            <w:proofErr w:type="gramEnd"/>
                            <w:r>
                              <w:rPr>
                                <w:rFonts w:ascii="Consolas" w:hAnsi="Consolas" w:cs="Consolas"/>
                                <w:color w:val="000000"/>
                                <w:sz w:val="19"/>
                                <w:szCs w:val="19"/>
                                <w:highlight w:val="white"/>
                              </w:rPr>
                              <w:t>, brightness</w:t>
                            </w:r>
                          </w:p>
                          <w:p w14:paraId="401B8A48" w14:textId="77777777" w:rsidR="00F43DA6" w:rsidRDefault="00F43DA6" w:rsidP="00C8400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01B8A49" w14:textId="77777777" w:rsidR="00F43DA6" w:rsidRDefault="00F43DA6" w:rsidP="00C84000">
                            <w:pPr>
                              <w:autoSpaceDE w:val="0"/>
                              <w:autoSpaceDN w:val="0"/>
                              <w:adjustRightInd w:val="0"/>
                              <w:spacing w:after="0" w:line="240" w:lineRule="auto"/>
                              <w:rPr>
                                <w:rFonts w:ascii="Consolas" w:hAnsi="Consolas" w:cs="Consolas"/>
                                <w:color w:val="000000"/>
                                <w:sz w:val="19"/>
                                <w:szCs w:val="19"/>
                                <w:highlight w:val="white"/>
                              </w:rPr>
                            </w:pPr>
                          </w:p>
                          <w:p w14:paraId="401B8A4F" w14:textId="63911428" w:rsidR="00F43DA6" w:rsidRDefault="00F43DA6" w:rsidP="00C8400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DECLARE_IOT_</w:t>
                            </w:r>
                            <w:proofErr w:type="gramStart"/>
                            <w:r>
                              <w:rPr>
                                <w:rFonts w:ascii="Consolas" w:hAnsi="Consolas" w:cs="Consolas"/>
                                <w:color w:val="000000"/>
                                <w:sz w:val="19"/>
                                <w:szCs w:val="19"/>
                                <w:highlight w:val="white"/>
                              </w:rPr>
                              <w:t>MODEL(</w:t>
                            </w:r>
                            <w:proofErr w:type="spellStart"/>
                            <w:proofErr w:type="gramEnd"/>
                            <w:r>
                              <w:rPr>
                                <w:rFonts w:ascii="Consolas" w:hAnsi="Consolas" w:cs="Consolas"/>
                                <w:color w:val="000000"/>
                                <w:sz w:val="19"/>
                                <w:szCs w:val="19"/>
                                <w:highlight w:val="white"/>
                              </w:rPr>
                              <w:t>FunkyTV</w:t>
                            </w:r>
                            <w:proofErr w:type="spellEnd"/>
                            <w:r>
                              <w:rPr>
                                <w:rFonts w:ascii="Consolas" w:hAnsi="Consolas" w:cs="Consolas"/>
                                <w:color w:val="000000"/>
                                <w:sz w:val="19"/>
                                <w:szCs w:val="19"/>
                                <w:highlight w:val="white"/>
                              </w:rPr>
                              <w:t>,</w:t>
                            </w:r>
                          </w:p>
                          <w:p w14:paraId="401B8A50" w14:textId="4C361BDC" w:rsidR="00F43DA6" w:rsidRDefault="00F43DA6" w:rsidP="00C8400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WITH_</w:t>
                            </w:r>
                            <w:proofErr w:type="gramStart"/>
                            <w:r w:rsidR="00EB6D1F">
                              <w:rPr>
                                <w:rFonts w:ascii="Consolas" w:hAnsi="Consolas" w:cs="Consolas"/>
                                <w:color w:val="000000"/>
                                <w:sz w:val="19"/>
                                <w:szCs w:val="19"/>
                                <w:highlight w:val="white"/>
                              </w:rPr>
                              <w:t>DATA</w:t>
                            </w:r>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screenSize</w:t>
                            </w:r>
                            <w:proofErr w:type="spellEnd"/>
                            <w:r>
                              <w:rPr>
                                <w:rFonts w:ascii="Consolas" w:hAnsi="Consolas" w:cs="Consolas"/>
                                <w:color w:val="000000"/>
                                <w:sz w:val="19"/>
                                <w:szCs w:val="19"/>
                                <w:highlight w:val="white"/>
                              </w:rPr>
                              <w:t>),</w:t>
                            </w:r>
                          </w:p>
                          <w:p w14:paraId="401B8A51" w14:textId="52D791A0" w:rsidR="00F43DA6" w:rsidRDefault="00F43DA6" w:rsidP="00C8400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WITH_</w:t>
                            </w:r>
                            <w:proofErr w:type="gramStart"/>
                            <w:r w:rsidR="00EB6D1F">
                              <w:rPr>
                                <w:rFonts w:ascii="Consolas" w:hAnsi="Consolas" w:cs="Consolas"/>
                                <w:color w:val="000000"/>
                                <w:sz w:val="19"/>
                                <w:szCs w:val="19"/>
                                <w:highlight w:val="white"/>
                              </w:rPr>
                              <w:t>DATA</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bool, </w:t>
                            </w:r>
                            <w:proofErr w:type="spellStart"/>
                            <w:r>
                              <w:rPr>
                                <w:rFonts w:ascii="Consolas" w:hAnsi="Consolas" w:cs="Consolas"/>
                                <w:color w:val="000000"/>
                                <w:sz w:val="19"/>
                                <w:szCs w:val="19"/>
                                <w:highlight w:val="white"/>
                              </w:rPr>
                              <w:t>hasEthernet</w:t>
                            </w:r>
                            <w:proofErr w:type="spellEnd"/>
                            <w:r>
                              <w:rPr>
                                <w:rFonts w:ascii="Consolas" w:hAnsi="Consolas" w:cs="Consolas"/>
                                <w:color w:val="000000"/>
                                <w:sz w:val="19"/>
                                <w:szCs w:val="19"/>
                                <w:highlight w:val="white"/>
                              </w:rPr>
                              <w:t>),</w:t>
                            </w:r>
                          </w:p>
                          <w:p w14:paraId="1786D25A" w14:textId="32FA84A3" w:rsidR="00F81D27" w:rsidRDefault="00F81D27" w:rsidP="00F81D2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WITH_</w:t>
                            </w:r>
                            <w:proofErr w:type="gramStart"/>
                            <w:r w:rsidR="00EB6D1F">
                              <w:rPr>
                                <w:rFonts w:ascii="Consolas" w:hAnsi="Consolas" w:cs="Consolas"/>
                                <w:color w:val="000000"/>
                                <w:sz w:val="19"/>
                                <w:szCs w:val="19"/>
                                <w:highlight w:val="white"/>
                              </w:rPr>
                              <w:t>DATA</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MenuType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tvMenu</w:t>
                            </w:r>
                            <w:proofErr w:type="spellEnd"/>
                            <w:r>
                              <w:rPr>
                                <w:rFonts w:ascii="Consolas" w:hAnsi="Consolas" w:cs="Consolas"/>
                                <w:color w:val="000000"/>
                                <w:sz w:val="19"/>
                                <w:szCs w:val="19"/>
                                <w:highlight w:val="white"/>
                              </w:rPr>
                              <w:t>),</w:t>
                            </w:r>
                          </w:p>
                          <w:p w14:paraId="778AF2A1" w14:textId="2DAEE1F3" w:rsidR="00F43DA6" w:rsidRDefault="00F43DA6" w:rsidP="00C8400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WITH_</w:t>
                            </w:r>
                            <w:proofErr w:type="gramStart"/>
                            <w:r>
                              <w:rPr>
                                <w:rFonts w:ascii="Consolas" w:hAnsi="Consolas" w:cs="Consolas"/>
                                <w:color w:val="000000"/>
                                <w:sz w:val="19"/>
                                <w:szCs w:val="19"/>
                                <w:highlight w:val="white"/>
                              </w:rPr>
                              <w:t>ACTION(</w:t>
                            </w:r>
                            <w:proofErr w:type="spellStart"/>
                            <w:proofErr w:type="gramEnd"/>
                            <w:r>
                              <w:rPr>
                                <w:rFonts w:ascii="Consolas" w:hAnsi="Consolas" w:cs="Consolas"/>
                                <w:color w:val="000000"/>
                                <w:sz w:val="19"/>
                                <w:szCs w:val="19"/>
                                <w:highlight w:val="white"/>
                              </w:rPr>
                              <w:t>LostSignal</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int</w:t>
                            </w:r>
                            <w:proofErr w:type="spellEnd"/>
                            <w:r>
                              <w:rPr>
                                <w:rFonts w:ascii="Consolas" w:hAnsi="Consolas" w:cs="Consolas"/>
                                <w:color w:val="000000"/>
                                <w:sz w:val="19"/>
                                <w:szCs w:val="19"/>
                                <w:highlight w:val="white"/>
                              </w:rPr>
                              <w:t xml:space="preserve">, source, </w:t>
                            </w:r>
                            <w:proofErr w:type="spellStart"/>
                            <w:r>
                              <w:rPr>
                                <w:rFonts w:ascii="Consolas" w:hAnsi="Consolas" w:cs="Consolas"/>
                                <w:color w:val="000000"/>
                                <w:sz w:val="19"/>
                                <w:szCs w:val="19"/>
                                <w:highlight w:val="white"/>
                              </w:rPr>
                              <w:t>int</w:t>
                            </w:r>
                            <w:proofErr w:type="spellEnd"/>
                            <w:r>
                              <w:rPr>
                                <w:rFonts w:ascii="Consolas" w:hAnsi="Consolas" w:cs="Consolas"/>
                                <w:color w:val="000000"/>
                                <w:sz w:val="19"/>
                                <w:szCs w:val="19"/>
                                <w:highlight w:val="white"/>
                              </w:rPr>
                              <w:t>, resolution)</w:t>
                            </w:r>
                          </w:p>
                          <w:p w14:paraId="401B8A56" w14:textId="291EF14F" w:rsidR="00F43DA6" w:rsidRDefault="00F43DA6" w:rsidP="00C8400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401B8A57" w14:textId="77777777" w:rsidR="00F43DA6" w:rsidRDefault="00F43DA6" w:rsidP="00EB6D1F">
                            <w:pPr>
                              <w:autoSpaceDE w:val="0"/>
                              <w:autoSpaceDN w:val="0"/>
                              <w:adjustRightInd w:val="0"/>
                              <w:spacing w:after="0" w:line="240" w:lineRule="auto"/>
                              <w:rPr>
                                <w:rFonts w:ascii="Consolas" w:hAnsi="Consolas" w:cs="Consolas"/>
                                <w:color w:val="000000"/>
                                <w:sz w:val="19"/>
                                <w:szCs w:val="19"/>
                                <w:highlight w:val="white"/>
                              </w:rPr>
                            </w:pPr>
                          </w:p>
                          <w:p w14:paraId="4F71ED6A" w14:textId="4CA938A7" w:rsidR="00F43DA6" w:rsidRDefault="00F43DA6" w:rsidP="0043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DECLARE_IOT_</w:t>
                            </w:r>
                            <w:proofErr w:type="gramStart"/>
                            <w:r>
                              <w:rPr>
                                <w:rFonts w:ascii="Consolas" w:hAnsi="Consolas" w:cs="Consolas"/>
                                <w:color w:val="000000"/>
                                <w:sz w:val="19"/>
                                <w:szCs w:val="19"/>
                                <w:highlight w:val="white"/>
                              </w:rPr>
                              <w:t>MODEL(</w:t>
                            </w:r>
                            <w:proofErr w:type="spellStart"/>
                            <w:proofErr w:type="gramEnd"/>
                            <w:r>
                              <w:rPr>
                                <w:rFonts w:ascii="Consolas" w:hAnsi="Consolas" w:cs="Consolas"/>
                                <w:color w:val="000000"/>
                                <w:sz w:val="19"/>
                                <w:szCs w:val="19"/>
                                <w:highlight w:val="white"/>
                              </w:rPr>
                              <w:t>AnotherDevice</w:t>
                            </w:r>
                            <w:proofErr w:type="spellEnd"/>
                            <w:r>
                              <w:rPr>
                                <w:rFonts w:ascii="Consolas" w:hAnsi="Consolas" w:cs="Consolas"/>
                                <w:color w:val="000000"/>
                                <w:sz w:val="19"/>
                                <w:szCs w:val="19"/>
                                <w:highlight w:val="white"/>
                              </w:rPr>
                              <w:t xml:space="preserve">, </w:t>
                            </w:r>
                          </w:p>
                          <w:p w14:paraId="11144D47" w14:textId="3DA9FAC4" w:rsidR="00F43DA6" w:rsidRDefault="00F43DA6" w:rsidP="0043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Pr="00EB6D1F">
                              <w:rPr>
                                <w:rFonts w:ascii="Consolas" w:hAnsi="Consolas" w:cs="Consolas"/>
                                <w:color w:val="7030A0"/>
                                <w:sz w:val="19"/>
                                <w:szCs w:val="19"/>
                                <w:highlight w:val="white"/>
                              </w:rPr>
                              <w:t>…</w:t>
                            </w:r>
                          </w:p>
                          <w:p w14:paraId="409188F8" w14:textId="231C28DC" w:rsidR="00F43DA6" w:rsidRDefault="00F43DA6" w:rsidP="0043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7C8A3BF9" w14:textId="77777777" w:rsidR="00F43DA6" w:rsidRDefault="00F43DA6" w:rsidP="00EB6D1F">
                            <w:pPr>
                              <w:autoSpaceDE w:val="0"/>
                              <w:autoSpaceDN w:val="0"/>
                              <w:adjustRightInd w:val="0"/>
                              <w:spacing w:after="0" w:line="240" w:lineRule="auto"/>
                              <w:rPr>
                                <w:rFonts w:ascii="Consolas" w:hAnsi="Consolas" w:cs="Consolas"/>
                                <w:color w:val="000000"/>
                                <w:sz w:val="19"/>
                                <w:szCs w:val="19"/>
                                <w:highlight w:val="white"/>
                              </w:rPr>
                            </w:pPr>
                          </w:p>
                          <w:p w14:paraId="401B8A58" w14:textId="6953D9CE" w:rsidR="00F43DA6" w:rsidRDefault="00F43DA6" w:rsidP="00D65AEE">
                            <w:r>
                              <w:rPr>
                                <w:rFonts w:ascii="Consolas" w:hAnsi="Consolas" w:cs="Consolas"/>
                                <w:color w:val="000000"/>
                                <w:sz w:val="19"/>
                                <w:szCs w:val="19"/>
                                <w:highlight w:val="white"/>
                              </w:rPr>
                              <w:t>END_IOT_</w:t>
                            </w:r>
                            <w:proofErr w:type="gramStart"/>
                            <w:r>
                              <w:rPr>
                                <w:rFonts w:ascii="Consolas" w:hAnsi="Consolas" w:cs="Consolas"/>
                                <w:color w:val="000000"/>
                                <w:sz w:val="19"/>
                                <w:szCs w:val="19"/>
                                <w:highlight w:val="white"/>
                              </w:rPr>
                              <w:t>DECLARATIONS(</w:t>
                            </w:r>
                            <w:proofErr w:type="spellStart"/>
                            <w:proofErr w:type="gramEnd"/>
                            <w:r>
                              <w:rPr>
                                <w:rFonts w:ascii="Consolas" w:hAnsi="Consolas" w:cs="Consolas"/>
                                <w:color w:val="000000"/>
                                <w:sz w:val="19"/>
                                <w:szCs w:val="19"/>
                                <w:highlight w:val="white"/>
                              </w:rPr>
                              <w:t>MyFunkyTV</w:t>
                            </w:r>
                            <w:proofErr w:type="spellEnd"/>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01B8A2F" id="_x0000_t202" coordsize="21600,21600" o:spt="202" path="m,l,21600r21600,l21600,xe">
                <v:stroke joinstyle="miter"/>
                <v:path gradientshapeok="t" o:connecttype="rect"/>
              </v:shapetype>
              <v:shape id="_x0000_s1026" type="#_x0000_t202" style="position:absolute;left:0;text-align:left;margin-left:1.3pt;margin-top:18.95pt;width:375.75pt;height:236.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">
                <v:textbox>
                  <w:txbxContent>
                    <w:p w14:paraId="401B8A43" w14:textId="033DB6CD" w:rsidR="00F43DA6" w:rsidRDefault="00F43DA6" w:rsidP="00D65AEE">
                      <w:pPr>
                        <w:rPr>
                          <w:rFonts w:ascii="Consolas" w:hAnsi="Consolas" w:cs="Consolas"/>
                          <w:color w:val="A31515"/>
                          <w:sz w:val="19"/>
                          <w:szCs w:val="19"/>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iotagent.h</w:t>
                      </w:r>
                      <w:proofErr w:type="spellEnd"/>
                      <w:r>
                        <w:rPr>
                          <w:rFonts w:ascii="Consolas" w:hAnsi="Consolas" w:cs="Consolas"/>
                          <w:color w:val="A31515"/>
                          <w:sz w:val="19"/>
                          <w:szCs w:val="19"/>
                          <w:highlight w:val="white"/>
                        </w:rPr>
                        <w:t>"</w:t>
                      </w:r>
                    </w:p>
                    <w:p w14:paraId="401B8A44" w14:textId="79C04C58" w:rsidR="00F43DA6" w:rsidRDefault="00F43DA6" w:rsidP="00D65AEE">
                      <w:pPr>
                        <w:rPr>
                          <w:rFonts w:ascii="Consolas" w:hAnsi="Consolas" w:cs="Consolas"/>
                          <w:color w:val="000000"/>
                          <w:sz w:val="19"/>
                          <w:szCs w:val="19"/>
                        </w:rPr>
                      </w:pPr>
                      <w:r>
                        <w:rPr>
                          <w:rFonts w:ascii="Consolas" w:hAnsi="Consolas" w:cs="Consolas"/>
                          <w:color w:val="000000"/>
                          <w:sz w:val="19"/>
                          <w:szCs w:val="19"/>
                          <w:highlight w:val="white"/>
                        </w:rPr>
                        <w:t>BEGIN_IOT_</w:t>
                      </w:r>
                      <w:proofErr w:type="gramStart"/>
                      <w:r>
                        <w:rPr>
                          <w:rFonts w:ascii="Consolas" w:hAnsi="Consolas" w:cs="Consolas"/>
                          <w:color w:val="000000"/>
                          <w:sz w:val="19"/>
                          <w:szCs w:val="19"/>
                          <w:highlight w:val="white"/>
                        </w:rPr>
                        <w:t>DECLARATIONS(</w:t>
                      </w:r>
                      <w:proofErr w:type="spellStart"/>
                      <w:proofErr w:type="gramEnd"/>
                      <w:r>
                        <w:rPr>
                          <w:rFonts w:ascii="Consolas" w:hAnsi="Consolas" w:cs="Consolas"/>
                          <w:color w:val="000000"/>
                          <w:sz w:val="19"/>
                          <w:szCs w:val="19"/>
                          <w:highlight w:val="white"/>
                        </w:rPr>
                        <w:t>MyFunkyTV</w:t>
                      </w:r>
                      <w:proofErr w:type="spellEnd"/>
                      <w:r>
                        <w:rPr>
                          <w:rFonts w:ascii="Consolas" w:hAnsi="Consolas" w:cs="Consolas"/>
                          <w:color w:val="000000"/>
                          <w:sz w:val="19"/>
                          <w:szCs w:val="19"/>
                          <w:highlight w:val="white"/>
                        </w:rPr>
                        <w:t>)</w:t>
                      </w:r>
                    </w:p>
                    <w:p w14:paraId="401B8A45" w14:textId="613DC6ED" w:rsidR="00F43DA6" w:rsidRDefault="00F43DA6" w:rsidP="00C8400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6F008A"/>
                          <w:sz w:val="19"/>
                          <w:szCs w:val="19"/>
                          <w:highlight w:val="white"/>
                        </w:rPr>
                        <w:t>DECLARE_IOT_</w:t>
                      </w:r>
                      <w:proofErr w:type="gramStart"/>
                      <w:r>
                        <w:rPr>
                          <w:rFonts w:ascii="Consolas" w:hAnsi="Consolas" w:cs="Consolas"/>
                          <w:color w:val="6F008A"/>
                          <w:sz w:val="19"/>
                          <w:szCs w:val="19"/>
                          <w:highlight w:val="white"/>
                        </w:rPr>
                        <w:t>STRUCT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MenuType</w:t>
                      </w:r>
                      <w:proofErr w:type="spellEnd"/>
                      <w:r>
                        <w:rPr>
                          <w:rFonts w:ascii="Consolas" w:hAnsi="Consolas" w:cs="Consolas"/>
                          <w:color w:val="000000"/>
                          <w:sz w:val="19"/>
                          <w:szCs w:val="19"/>
                          <w:highlight w:val="white"/>
                        </w:rPr>
                        <w:t>,</w:t>
                      </w:r>
                    </w:p>
                    <w:p w14:paraId="401B8A46" w14:textId="1A054EC9" w:rsidR="00F43DA6" w:rsidRDefault="00F43DA6" w:rsidP="00C8400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source,</w:t>
                      </w:r>
                    </w:p>
                    <w:p w14:paraId="401B8A47" w14:textId="58AC42F2" w:rsidR="00F43DA6" w:rsidRDefault="00F43DA6" w:rsidP="00C8400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double</w:t>
                      </w:r>
                      <w:proofErr w:type="gramEnd"/>
                      <w:r>
                        <w:rPr>
                          <w:rFonts w:ascii="Consolas" w:hAnsi="Consolas" w:cs="Consolas"/>
                          <w:color w:val="000000"/>
                          <w:sz w:val="19"/>
                          <w:szCs w:val="19"/>
                          <w:highlight w:val="white"/>
                        </w:rPr>
                        <w:t>, brightness</w:t>
                      </w:r>
                    </w:p>
                    <w:p w14:paraId="401B8A48" w14:textId="77777777" w:rsidR="00F43DA6" w:rsidRDefault="00F43DA6" w:rsidP="00C8400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01B8A49" w14:textId="77777777" w:rsidR="00F43DA6" w:rsidRDefault="00F43DA6" w:rsidP="00C84000">
                      <w:pPr>
                        <w:autoSpaceDE w:val="0"/>
                        <w:autoSpaceDN w:val="0"/>
                        <w:adjustRightInd w:val="0"/>
                        <w:spacing w:after="0" w:line="240" w:lineRule="auto"/>
                        <w:rPr>
                          <w:rFonts w:ascii="Consolas" w:hAnsi="Consolas" w:cs="Consolas"/>
                          <w:color w:val="000000"/>
                          <w:sz w:val="19"/>
                          <w:szCs w:val="19"/>
                          <w:highlight w:val="white"/>
                        </w:rPr>
                      </w:pPr>
                    </w:p>
                    <w:p w14:paraId="401B8A4F" w14:textId="63911428" w:rsidR="00F43DA6" w:rsidRDefault="00F43DA6" w:rsidP="00C8400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DECLARE_IOT_</w:t>
                      </w:r>
                      <w:proofErr w:type="gramStart"/>
                      <w:r>
                        <w:rPr>
                          <w:rFonts w:ascii="Consolas" w:hAnsi="Consolas" w:cs="Consolas"/>
                          <w:color w:val="000000"/>
                          <w:sz w:val="19"/>
                          <w:szCs w:val="19"/>
                          <w:highlight w:val="white"/>
                        </w:rPr>
                        <w:t>MODEL(</w:t>
                      </w:r>
                      <w:proofErr w:type="spellStart"/>
                      <w:proofErr w:type="gramEnd"/>
                      <w:r>
                        <w:rPr>
                          <w:rFonts w:ascii="Consolas" w:hAnsi="Consolas" w:cs="Consolas"/>
                          <w:color w:val="000000"/>
                          <w:sz w:val="19"/>
                          <w:szCs w:val="19"/>
                          <w:highlight w:val="white"/>
                        </w:rPr>
                        <w:t>FunkyTV</w:t>
                      </w:r>
                      <w:proofErr w:type="spellEnd"/>
                      <w:r>
                        <w:rPr>
                          <w:rFonts w:ascii="Consolas" w:hAnsi="Consolas" w:cs="Consolas"/>
                          <w:color w:val="000000"/>
                          <w:sz w:val="19"/>
                          <w:szCs w:val="19"/>
                          <w:highlight w:val="white"/>
                        </w:rPr>
                        <w:t>,</w:t>
                      </w:r>
                    </w:p>
                    <w:p w14:paraId="401B8A50" w14:textId="4C361BDC" w:rsidR="00F43DA6" w:rsidRDefault="00F43DA6" w:rsidP="00C8400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WITH_</w:t>
                      </w:r>
                      <w:proofErr w:type="gramStart"/>
                      <w:r w:rsidR="00EB6D1F">
                        <w:rPr>
                          <w:rFonts w:ascii="Consolas" w:hAnsi="Consolas" w:cs="Consolas"/>
                          <w:color w:val="000000"/>
                          <w:sz w:val="19"/>
                          <w:szCs w:val="19"/>
                          <w:highlight w:val="white"/>
                        </w:rPr>
                        <w:t>DATA</w:t>
                      </w:r>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screenSize</w:t>
                      </w:r>
                      <w:proofErr w:type="spellEnd"/>
                      <w:r>
                        <w:rPr>
                          <w:rFonts w:ascii="Consolas" w:hAnsi="Consolas" w:cs="Consolas"/>
                          <w:color w:val="000000"/>
                          <w:sz w:val="19"/>
                          <w:szCs w:val="19"/>
                          <w:highlight w:val="white"/>
                        </w:rPr>
                        <w:t>),</w:t>
                      </w:r>
                    </w:p>
                    <w:p w14:paraId="401B8A51" w14:textId="52D791A0" w:rsidR="00F43DA6" w:rsidRDefault="00F43DA6" w:rsidP="00C8400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WITH_</w:t>
                      </w:r>
                      <w:proofErr w:type="gramStart"/>
                      <w:r w:rsidR="00EB6D1F">
                        <w:rPr>
                          <w:rFonts w:ascii="Consolas" w:hAnsi="Consolas" w:cs="Consolas"/>
                          <w:color w:val="000000"/>
                          <w:sz w:val="19"/>
                          <w:szCs w:val="19"/>
                          <w:highlight w:val="white"/>
                        </w:rPr>
                        <w:t>DATA</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bool, </w:t>
                      </w:r>
                      <w:proofErr w:type="spellStart"/>
                      <w:r>
                        <w:rPr>
                          <w:rFonts w:ascii="Consolas" w:hAnsi="Consolas" w:cs="Consolas"/>
                          <w:color w:val="000000"/>
                          <w:sz w:val="19"/>
                          <w:szCs w:val="19"/>
                          <w:highlight w:val="white"/>
                        </w:rPr>
                        <w:t>hasEthernet</w:t>
                      </w:r>
                      <w:proofErr w:type="spellEnd"/>
                      <w:r>
                        <w:rPr>
                          <w:rFonts w:ascii="Consolas" w:hAnsi="Consolas" w:cs="Consolas"/>
                          <w:color w:val="000000"/>
                          <w:sz w:val="19"/>
                          <w:szCs w:val="19"/>
                          <w:highlight w:val="white"/>
                        </w:rPr>
                        <w:t>),</w:t>
                      </w:r>
                    </w:p>
                    <w:p w14:paraId="1786D25A" w14:textId="32FA84A3" w:rsidR="00F81D27" w:rsidRDefault="00F81D27" w:rsidP="00F81D2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WITH_</w:t>
                      </w:r>
                      <w:proofErr w:type="gramStart"/>
                      <w:r w:rsidR="00EB6D1F">
                        <w:rPr>
                          <w:rFonts w:ascii="Consolas" w:hAnsi="Consolas" w:cs="Consolas"/>
                          <w:color w:val="000000"/>
                          <w:sz w:val="19"/>
                          <w:szCs w:val="19"/>
                          <w:highlight w:val="white"/>
                        </w:rPr>
                        <w:t>DATA</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MenuType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tvMenu</w:t>
                      </w:r>
                      <w:proofErr w:type="spellEnd"/>
                      <w:r>
                        <w:rPr>
                          <w:rFonts w:ascii="Consolas" w:hAnsi="Consolas" w:cs="Consolas"/>
                          <w:color w:val="000000"/>
                          <w:sz w:val="19"/>
                          <w:szCs w:val="19"/>
                          <w:highlight w:val="white"/>
                        </w:rPr>
                        <w:t>),</w:t>
                      </w:r>
                    </w:p>
                    <w:p w14:paraId="778AF2A1" w14:textId="2DAEE1F3" w:rsidR="00F43DA6" w:rsidRDefault="00F43DA6" w:rsidP="00C8400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WITH_</w:t>
                      </w:r>
                      <w:proofErr w:type="gramStart"/>
                      <w:r>
                        <w:rPr>
                          <w:rFonts w:ascii="Consolas" w:hAnsi="Consolas" w:cs="Consolas"/>
                          <w:color w:val="000000"/>
                          <w:sz w:val="19"/>
                          <w:szCs w:val="19"/>
                          <w:highlight w:val="white"/>
                        </w:rPr>
                        <w:t>ACTION(</w:t>
                      </w:r>
                      <w:proofErr w:type="spellStart"/>
                      <w:proofErr w:type="gramEnd"/>
                      <w:r>
                        <w:rPr>
                          <w:rFonts w:ascii="Consolas" w:hAnsi="Consolas" w:cs="Consolas"/>
                          <w:color w:val="000000"/>
                          <w:sz w:val="19"/>
                          <w:szCs w:val="19"/>
                          <w:highlight w:val="white"/>
                        </w:rPr>
                        <w:t>LostSignal</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int</w:t>
                      </w:r>
                      <w:proofErr w:type="spellEnd"/>
                      <w:r>
                        <w:rPr>
                          <w:rFonts w:ascii="Consolas" w:hAnsi="Consolas" w:cs="Consolas"/>
                          <w:color w:val="000000"/>
                          <w:sz w:val="19"/>
                          <w:szCs w:val="19"/>
                          <w:highlight w:val="white"/>
                        </w:rPr>
                        <w:t xml:space="preserve">, source, </w:t>
                      </w:r>
                      <w:proofErr w:type="spellStart"/>
                      <w:r>
                        <w:rPr>
                          <w:rFonts w:ascii="Consolas" w:hAnsi="Consolas" w:cs="Consolas"/>
                          <w:color w:val="000000"/>
                          <w:sz w:val="19"/>
                          <w:szCs w:val="19"/>
                          <w:highlight w:val="white"/>
                        </w:rPr>
                        <w:t>int</w:t>
                      </w:r>
                      <w:proofErr w:type="spellEnd"/>
                      <w:r>
                        <w:rPr>
                          <w:rFonts w:ascii="Consolas" w:hAnsi="Consolas" w:cs="Consolas"/>
                          <w:color w:val="000000"/>
                          <w:sz w:val="19"/>
                          <w:szCs w:val="19"/>
                          <w:highlight w:val="white"/>
                        </w:rPr>
                        <w:t>, resolution)</w:t>
                      </w:r>
                    </w:p>
                    <w:p w14:paraId="401B8A56" w14:textId="291EF14F" w:rsidR="00F43DA6" w:rsidRDefault="00F43DA6" w:rsidP="00C8400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401B8A57" w14:textId="77777777" w:rsidR="00F43DA6" w:rsidRDefault="00F43DA6" w:rsidP="00EB6D1F">
                      <w:pPr>
                        <w:autoSpaceDE w:val="0"/>
                        <w:autoSpaceDN w:val="0"/>
                        <w:adjustRightInd w:val="0"/>
                        <w:spacing w:after="0" w:line="240" w:lineRule="auto"/>
                        <w:rPr>
                          <w:rFonts w:ascii="Consolas" w:hAnsi="Consolas" w:cs="Consolas"/>
                          <w:color w:val="000000"/>
                          <w:sz w:val="19"/>
                          <w:szCs w:val="19"/>
                          <w:highlight w:val="white"/>
                        </w:rPr>
                      </w:pPr>
                    </w:p>
                    <w:p w14:paraId="4F71ED6A" w14:textId="4CA938A7" w:rsidR="00F43DA6" w:rsidRDefault="00F43DA6" w:rsidP="0043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DECLARE_IOT_</w:t>
                      </w:r>
                      <w:proofErr w:type="gramStart"/>
                      <w:r>
                        <w:rPr>
                          <w:rFonts w:ascii="Consolas" w:hAnsi="Consolas" w:cs="Consolas"/>
                          <w:color w:val="000000"/>
                          <w:sz w:val="19"/>
                          <w:szCs w:val="19"/>
                          <w:highlight w:val="white"/>
                        </w:rPr>
                        <w:t>MODEL(</w:t>
                      </w:r>
                      <w:proofErr w:type="spellStart"/>
                      <w:proofErr w:type="gramEnd"/>
                      <w:r>
                        <w:rPr>
                          <w:rFonts w:ascii="Consolas" w:hAnsi="Consolas" w:cs="Consolas"/>
                          <w:color w:val="000000"/>
                          <w:sz w:val="19"/>
                          <w:szCs w:val="19"/>
                          <w:highlight w:val="white"/>
                        </w:rPr>
                        <w:t>AnotherDevice</w:t>
                      </w:r>
                      <w:proofErr w:type="spellEnd"/>
                      <w:r>
                        <w:rPr>
                          <w:rFonts w:ascii="Consolas" w:hAnsi="Consolas" w:cs="Consolas"/>
                          <w:color w:val="000000"/>
                          <w:sz w:val="19"/>
                          <w:szCs w:val="19"/>
                          <w:highlight w:val="white"/>
                        </w:rPr>
                        <w:t xml:space="preserve">, </w:t>
                      </w:r>
                    </w:p>
                    <w:p w14:paraId="11144D47" w14:textId="3DA9FAC4" w:rsidR="00F43DA6" w:rsidRDefault="00F43DA6" w:rsidP="0043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Pr="00EB6D1F">
                        <w:rPr>
                          <w:rFonts w:ascii="Consolas" w:hAnsi="Consolas" w:cs="Consolas"/>
                          <w:color w:val="7030A0"/>
                          <w:sz w:val="19"/>
                          <w:szCs w:val="19"/>
                          <w:highlight w:val="white"/>
                        </w:rPr>
                        <w:t>…</w:t>
                      </w:r>
                    </w:p>
                    <w:p w14:paraId="409188F8" w14:textId="231C28DC" w:rsidR="00F43DA6" w:rsidRDefault="00F43DA6" w:rsidP="0043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7C8A3BF9" w14:textId="77777777" w:rsidR="00F43DA6" w:rsidRDefault="00F43DA6" w:rsidP="00EB6D1F">
                      <w:pPr>
                        <w:autoSpaceDE w:val="0"/>
                        <w:autoSpaceDN w:val="0"/>
                        <w:adjustRightInd w:val="0"/>
                        <w:spacing w:after="0" w:line="240" w:lineRule="auto"/>
                        <w:rPr>
                          <w:rFonts w:ascii="Consolas" w:hAnsi="Consolas" w:cs="Consolas"/>
                          <w:color w:val="000000"/>
                          <w:sz w:val="19"/>
                          <w:szCs w:val="19"/>
                          <w:highlight w:val="white"/>
                        </w:rPr>
                      </w:pPr>
                    </w:p>
                    <w:p w14:paraId="401B8A58" w14:textId="6953D9CE" w:rsidR="00F43DA6" w:rsidRDefault="00F43DA6" w:rsidP="00D65AEE">
                      <w:r>
                        <w:rPr>
                          <w:rFonts w:ascii="Consolas" w:hAnsi="Consolas" w:cs="Consolas"/>
                          <w:color w:val="000000"/>
                          <w:sz w:val="19"/>
                          <w:szCs w:val="19"/>
                          <w:highlight w:val="white"/>
                        </w:rPr>
                        <w:t>END_IOT_</w:t>
                      </w:r>
                      <w:proofErr w:type="gramStart"/>
                      <w:r>
                        <w:rPr>
                          <w:rFonts w:ascii="Consolas" w:hAnsi="Consolas" w:cs="Consolas"/>
                          <w:color w:val="000000"/>
                          <w:sz w:val="19"/>
                          <w:szCs w:val="19"/>
                          <w:highlight w:val="white"/>
                        </w:rPr>
                        <w:t>DECLARATIONS(</w:t>
                      </w:r>
                      <w:proofErr w:type="spellStart"/>
                      <w:proofErr w:type="gramEnd"/>
                      <w:r>
                        <w:rPr>
                          <w:rFonts w:ascii="Consolas" w:hAnsi="Consolas" w:cs="Consolas"/>
                          <w:color w:val="000000"/>
                          <w:sz w:val="19"/>
                          <w:szCs w:val="19"/>
                          <w:highlight w:val="white"/>
                        </w:rPr>
                        <w:t>MyFunkyTV</w:t>
                      </w:r>
                      <w:proofErr w:type="spellEnd"/>
                      <w:r>
                        <w:rPr>
                          <w:rFonts w:ascii="Consolas" w:hAnsi="Consolas" w:cs="Consolas"/>
                          <w:color w:val="000000"/>
                          <w:sz w:val="19"/>
                          <w:szCs w:val="19"/>
                          <w:highlight w:val="white"/>
                        </w:rPr>
                        <w:t>);</w:t>
                      </w:r>
                    </w:p>
                  </w:txbxContent>
                </v:textbox>
                <w10:wrap type="topAndBottom"/>
              </v:shape>
            </w:pict>
          </mc:Fallback>
        </mc:AlternateContent>
      </w:r>
      <w:r>
        <w:t>In the header file:</w:t>
      </w:r>
    </w:p>
    <w:p w14:paraId="401B89B7" w14:textId="7528A361" w:rsidR="00C57BB7" w:rsidRPr="00C57BB7" w:rsidRDefault="00C57BB7" w:rsidP="00264C50">
      <w:pPr>
        <w:pStyle w:val="Heading2"/>
        <w:jc w:val="both"/>
      </w:pPr>
      <w:r>
        <w:rPr>
          <w:highlight w:val="white"/>
        </w:rPr>
        <w:t>BEGIN_</w:t>
      </w:r>
      <w:r w:rsidR="004D7129">
        <w:rPr>
          <w:highlight w:val="white"/>
        </w:rPr>
        <w:t>IOT_</w:t>
      </w:r>
      <w:proofErr w:type="gramStart"/>
      <w:r>
        <w:rPr>
          <w:highlight w:val="white"/>
        </w:rPr>
        <w:t>DECLARATIONS(</w:t>
      </w:r>
      <w:proofErr w:type="spellStart"/>
      <w:proofErr w:type="gramEnd"/>
      <w:r w:rsidR="00365553">
        <w:rPr>
          <w:highlight w:val="white"/>
        </w:rPr>
        <w:t>schemaN</w:t>
      </w:r>
      <w:r w:rsidR="00560758">
        <w:rPr>
          <w:highlight w:val="white"/>
        </w:rPr>
        <w:t>amespace</w:t>
      </w:r>
      <w:proofErr w:type="spellEnd"/>
      <w:r>
        <w:rPr>
          <w:highlight w:val="white"/>
        </w:rPr>
        <w:t>)</w:t>
      </w:r>
    </w:p>
    <w:p w14:paraId="401B89B8" w14:textId="3310C2FD" w:rsidR="00C57BB7" w:rsidRDefault="00C57BB7" w:rsidP="00264C50">
      <w:pPr>
        <w:jc w:val="both"/>
      </w:pPr>
      <w:r>
        <w:t xml:space="preserve">This macro marks the start of a section that declares </w:t>
      </w:r>
      <w:r w:rsidR="004D7129">
        <w:t>IOT</w:t>
      </w:r>
      <w:r>
        <w:t xml:space="preserve"> model elements (like complex types, etc.)</w:t>
      </w:r>
      <w:r w:rsidR="009C18DD">
        <w:t>. Declarations are typically placed in header files</w:t>
      </w:r>
      <w:r w:rsidR="000B2FBE">
        <w:t>, so that they can be shared between translation units</w:t>
      </w:r>
      <w:r w:rsidR="009C18DD">
        <w:t>.</w:t>
      </w:r>
    </w:p>
    <w:p w14:paraId="401B89B9" w14:textId="50D7B131" w:rsidR="00C57BB7" w:rsidRDefault="00C57BB7" w:rsidP="00264C50">
      <w:pPr>
        <w:pStyle w:val="Heading2"/>
        <w:jc w:val="both"/>
      </w:pPr>
      <w:r>
        <w:rPr>
          <w:highlight w:val="white"/>
        </w:rPr>
        <w:t>END_</w:t>
      </w:r>
      <w:r w:rsidR="004D7129">
        <w:rPr>
          <w:highlight w:val="white"/>
        </w:rPr>
        <w:t>IOT</w:t>
      </w:r>
      <w:r>
        <w:rPr>
          <w:highlight w:val="white"/>
        </w:rPr>
        <w:t>_</w:t>
      </w:r>
      <w:proofErr w:type="gramStart"/>
      <w:r>
        <w:rPr>
          <w:highlight w:val="white"/>
        </w:rPr>
        <w:t>DECLARATIONS(</w:t>
      </w:r>
      <w:proofErr w:type="spellStart"/>
      <w:proofErr w:type="gramEnd"/>
      <w:r w:rsidR="00D929FD">
        <w:rPr>
          <w:highlight w:val="white"/>
        </w:rPr>
        <w:t>schemaNamespace</w:t>
      </w:r>
      <w:proofErr w:type="spellEnd"/>
      <w:r>
        <w:rPr>
          <w:highlight w:val="white"/>
        </w:rPr>
        <w:t>)</w:t>
      </w:r>
    </w:p>
    <w:p w14:paraId="401B89BA" w14:textId="3ABB02C0" w:rsidR="00C57BB7" w:rsidRDefault="00C57BB7" w:rsidP="00264C50">
      <w:pPr>
        <w:jc w:val="both"/>
      </w:pPr>
      <w:r>
        <w:t xml:space="preserve">This macro marks the end of a section that declares </w:t>
      </w:r>
      <w:r w:rsidR="004D7129">
        <w:t>IOT</w:t>
      </w:r>
      <w:r>
        <w:t xml:space="preserve"> model elements</w:t>
      </w:r>
    </w:p>
    <w:p w14:paraId="401B89BB" w14:textId="33655698" w:rsidR="007E38E4" w:rsidRDefault="007E38E4" w:rsidP="00264C50">
      <w:pPr>
        <w:pStyle w:val="Heading2"/>
        <w:jc w:val="both"/>
      </w:pPr>
      <w:r>
        <w:rPr>
          <w:highlight w:val="white"/>
        </w:rPr>
        <w:t>DECLARE_</w:t>
      </w:r>
      <w:r w:rsidR="004D7129">
        <w:rPr>
          <w:highlight w:val="white"/>
        </w:rPr>
        <w:t>IOT</w:t>
      </w:r>
      <w:r>
        <w:rPr>
          <w:highlight w:val="white"/>
        </w:rPr>
        <w:t>_</w:t>
      </w:r>
      <w:proofErr w:type="gramStart"/>
      <w:r>
        <w:rPr>
          <w:highlight w:val="white"/>
        </w:rPr>
        <w:t>STRUCT</w:t>
      </w:r>
      <w:r>
        <w:t>(</w:t>
      </w:r>
      <w:proofErr w:type="spellStart"/>
      <w:proofErr w:type="gramEnd"/>
      <w:r>
        <w:t>structTypeName</w:t>
      </w:r>
      <w:proofErr w:type="spellEnd"/>
      <w:r>
        <w:t>, field1Type, field1Name, …)</w:t>
      </w:r>
    </w:p>
    <w:p w14:paraId="401B89BC" w14:textId="6E774D98" w:rsidR="0083038F" w:rsidRDefault="007E38E4" w:rsidP="00264C50">
      <w:pPr>
        <w:jc w:val="both"/>
      </w:pPr>
      <w:r>
        <w:t xml:space="preserve">This macro allows declaring a </w:t>
      </w:r>
      <w:proofErr w:type="spellStart"/>
      <w:r>
        <w:t>struct</w:t>
      </w:r>
      <w:proofErr w:type="spellEnd"/>
      <w:r>
        <w:t xml:space="preserve"> (complex) type for an </w:t>
      </w:r>
      <w:r w:rsidR="004D7129">
        <w:t>IOT</w:t>
      </w:r>
      <w:r>
        <w:t xml:space="preserve"> model.</w:t>
      </w:r>
    </w:p>
    <w:p w14:paraId="401B89BD" w14:textId="77777777" w:rsidR="007E38E4" w:rsidRDefault="007E38E4" w:rsidP="00264C50">
      <w:pPr>
        <w:jc w:val="both"/>
        <w:rPr>
          <w:u w:val="single"/>
        </w:rPr>
      </w:pPr>
      <w:r w:rsidRPr="007E38E4">
        <w:rPr>
          <w:u w:val="single"/>
        </w:rPr>
        <w:t>Arguments</w:t>
      </w:r>
      <w:r w:rsidRPr="007F30F0">
        <w:t>:</w:t>
      </w:r>
    </w:p>
    <w:p w14:paraId="401B89BE" w14:textId="77777777" w:rsidR="007E38E4" w:rsidRDefault="007E38E4" w:rsidP="00264C50">
      <w:pPr>
        <w:pStyle w:val="ListParagraph"/>
        <w:numPr>
          <w:ilvl w:val="0"/>
          <w:numId w:val="1"/>
        </w:numPr>
        <w:jc w:val="both"/>
      </w:pPr>
      <w:proofErr w:type="spellStart"/>
      <w:r w:rsidRPr="007E38E4">
        <w:t>struct</w:t>
      </w:r>
      <w:r>
        <w:t>Type</w:t>
      </w:r>
      <w:r w:rsidRPr="007E38E4">
        <w:t>Name</w:t>
      </w:r>
      <w:proofErr w:type="spellEnd"/>
      <w:r>
        <w:t xml:space="preserve"> – specifies the </w:t>
      </w:r>
      <w:proofErr w:type="spellStart"/>
      <w:r>
        <w:t>struct</w:t>
      </w:r>
      <w:proofErr w:type="spellEnd"/>
      <w:r>
        <w:t xml:space="preserve"> type name</w:t>
      </w:r>
    </w:p>
    <w:p w14:paraId="401B89BF" w14:textId="71E8B0FC" w:rsidR="007E38E4" w:rsidRDefault="0083038F" w:rsidP="00264C50">
      <w:pPr>
        <w:pStyle w:val="ListParagraph"/>
        <w:numPr>
          <w:ilvl w:val="0"/>
          <w:numId w:val="1"/>
        </w:numPr>
        <w:jc w:val="both"/>
      </w:pPr>
      <w:r>
        <w:t>(</w:t>
      </w:r>
      <w:proofErr w:type="spellStart"/>
      <w:r>
        <w:t>fieldXType</w:t>
      </w:r>
      <w:proofErr w:type="spellEnd"/>
      <w:r>
        <w:t xml:space="preserve">, </w:t>
      </w:r>
      <w:proofErr w:type="spellStart"/>
      <w:r>
        <w:t>fieldXName</w:t>
      </w:r>
      <w:proofErr w:type="spellEnd"/>
      <w:r>
        <w:t xml:space="preserve">) – </w:t>
      </w:r>
      <w:r w:rsidR="000E5768">
        <w:t>The</w:t>
      </w:r>
      <w:r>
        <w:t xml:space="preserve"> type and the</w:t>
      </w:r>
      <w:r w:rsidR="007E507D">
        <w:t xml:space="preserve"> name</w:t>
      </w:r>
      <w:r>
        <w:t xml:space="preserve"> for the field X of the </w:t>
      </w:r>
      <w:proofErr w:type="spellStart"/>
      <w:r>
        <w:t>struct</w:t>
      </w:r>
      <w:proofErr w:type="spellEnd"/>
      <w:r>
        <w:t xml:space="preserve"> type. A </w:t>
      </w:r>
      <w:proofErr w:type="spellStart"/>
      <w:r>
        <w:t>struct</w:t>
      </w:r>
      <w:proofErr w:type="spellEnd"/>
      <w:r>
        <w:t xml:space="preserve"> type can have any number of fields from 1 to 61 (inclusive). At least one field must be defined. </w:t>
      </w:r>
    </w:p>
    <w:p w14:paraId="401B89C0" w14:textId="77777777" w:rsidR="007F30F0" w:rsidRPr="007F30F0" w:rsidRDefault="007F30F0" w:rsidP="00264C50">
      <w:pPr>
        <w:jc w:val="both"/>
      </w:pPr>
      <w:r w:rsidRPr="007F30F0">
        <w:rPr>
          <w:u w:val="single"/>
        </w:rPr>
        <w:t>Example</w:t>
      </w:r>
      <w:r>
        <w:t>:</w:t>
      </w:r>
    </w:p>
    <w:p w14:paraId="401B89C1" w14:textId="77777777" w:rsidR="00C57BB7" w:rsidRDefault="007A54EC" w:rsidP="00264C50">
      <w:pPr>
        <w:jc w:val="both"/>
      </w:pPr>
      <w:r>
        <w:rPr>
          <w:noProof/>
        </w:rPr>
        <w:lastRenderedPageBreak/>
        <mc:AlternateContent>
          <mc:Choice Requires="wps">
            <w:drawing>
              <wp:inline distT="0" distB="0" distL="0" distR="0" wp14:anchorId="401B8A31" wp14:editId="19277098">
                <wp:extent cx="4114800" cy="723900"/>
                <wp:effectExtent l="0" t="0" r="19050" b="1905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0" cy="723900"/>
                        </a:xfrm>
                        <a:prstGeom prst="rect">
                          <a:avLst/>
                        </a:prstGeom>
                        <a:solidFill>
                          <a:srgbClr val="FFFFFF"/>
                        </a:solidFill>
                        <a:ln w="9525">
                          <a:solidFill>
                            <a:srgbClr val="000000"/>
                          </a:solidFill>
                          <a:miter lim="800000"/>
                          <a:headEnd/>
                          <a:tailEnd/>
                        </a:ln>
                      </wps:spPr>
                      <wps:txbx>
                        <w:txbxContent>
                          <w:p w14:paraId="3DD58481" w14:textId="77777777" w:rsidR="00F43DA6" w:rsidRDefault="00F43DA6" w:rsidP="0057286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6F008A"/>
                                <w:sz w:val="19"/>
                                <w:szCs w:val="19"/>
                                <w:highlight w:val="white"/>
                              </w:rPr>
                              <w:t>DECLARE_IOT_</w:t>
                            </w:r>
                            <w:proofErr w:type="gramStart"/>
                            <w:r>
                              <w:rPr>
                                <w:rFonts w:ascii="Consolas" w:hAnsi="Consolas" w:cs="Consolas"/>
                                <w:color w:val="6F008A"/>
                                <w:sz w:val="19"/>
                                <w:szCs w:val="19"/>
                                <w:highlight w:val="white"/>
                              </w:rPr>
                              <w:t>STRUCT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MenuType</w:t>
                            </w:r>
                            <w:proofErr w:type="spellEnd"/>
                            <w:r>
                              <w:rPr>
                                <w:rFonts w:ascii="Consolas" w:hAnsi="Consolas" w:cs="Consolas"/>
                                <w:color w:val="000000"/>
                                <w:sz w:val="19"/>
                                <w:szCs w:val="19"/>
                                <w:highlight w:val="white"/>
                              </w:rPr>
                              <w:t>,</w:t>
                            </w:r>
                          </w:p>
                          <w:p w14:paraId="43492EB1" w14:textId="77777777" w:rsidR="00F43DA6" w:rsidRDefault="00F43DA6" w:rsidP="0057286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source,</w:t>
                            </w:r>
                          </w:p>
                          <w:p w14:paraId="6991105E" w14:textId="77777777" w:rsidR="00F43DA6" w:rsidRDefault="00F43DA6" w:rsidP="0057286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double</w:t>
                            </w:r>
                            <w:proofErr w:type="gramEnd"/>
                            <w:r>
                              <w:rPr>
                                <w:rFonts w:ascii="Consolas" w:hAnsi="Consolas" w:cs="Consolas"/>
                                <w:color w:val="000000"/>
                                <w:sz w:val="19"/>
                                <w:szCs w:val="19"/>
                                <w:highlight w:val="white"/>
                              </w:rPr>
                              <w:t>, brightness</w:t>
                            </w:r>
                          </w:p>
                          <w:p w14:paraId="401B8A5C" w14:textId="3617DF49" w:rsidR="00F43DA6" w:rsidRDefault="00F43DA6" w:rsidP="007A54E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01B8A5D" w14:textId="77777777" w:rsidR="00F43DA6" w:rsidRDefault="00F43DA6"/>
                        </w:txbxContent>
                      </wps:txbx>
                      <wps:bodyPr rot="0" vert="horz" wrap="square" lIns="91440" tIns="45720" rIns="91440" bIns="45720" anchor="t" anchorCtr="0">
                        <a:noAutofit/>
                      </wps:bodyPr>
                    </wps:wsp>
                  </a:graphicData>
                </a:graphic>
              </wp:inline>
            </w:drawing>
          </mc:Choice>
          <mc:Fallback>
            <w:pict>
              <v:shape w14:anchorId="401B8A31" id="Text Box 2" o:spid="_x0000_s1027" type="#_x0000_t202" style="width:324pt;height:5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">
                <v:textbox>
                  <w:txbxContent>
                    <w:p w14:paraId="3DD58481" w14:textId="77777777" w:rsidR="00F43DA6" w:rsidRDefault="00F43DA6" w:rsidP="0057286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6F008A"/>
                          <w:sz w:val="19"/>
                          <w:szCs w:val="19"/>
                          <w:highlight w:val="white"/>
                        </w:rPr>
                        <w:t>DECLARE_IOT_</w:t>
                      </w:r>
                      <w:proofErr w:type="gramStart"/>
                      <w:r>
                        <w:rPr>
                          <w:rFonts w:ascii="Consolas" w:hAnsi="Consolas" w:cs="Consolas"/>
                          <w:color w:val="6F008A"/>
                          <w:sz w:val="19"/>
                          <w:szCs w:val="19"/>
                          <w:highlight w:val="white"/>
                        </w:rPr>
                        <w:t>STRUCT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MenuType</w:t>
                      </w:r>
                      <w:proofErr w:type="spellEnd"/>
                      <w:r>
                        <w:rPr>
                          <w:rFonts w:ascii="Consolas" w:hAnsi="Consolas" w:cs="Consolas"/>
                          <w:color w:val="000000"/>
                          <w:sz w:val="19"/>
                          <w:szCs w:val="19"/>
                          <w:highlight w:val="white"/>
                        </w:rPr>
                        <w:t>,</w:t>
                      </w:r>
                    </w:p>
                    <w:p w14:paraId="43492EB1" w14:textId="77777777" w:rsidR="00F43DA6" w:rsidRDefault="00F43DA6" w:rsidP="0057286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source,</w:t>
                      </w:r>
                    </w:p>
                    <w:p w14:paraId="6991105E" w14:textId="77777777" w:rsidR="00F43DA6" w:rsidRDefault="00F43DA6" w:rsidP="0057286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double</w:t>
                      </w:r>
                      <w:proofErr w:type="gramEnd"/>
                      <w:r>
                        <w:rPr>
                          <w:rFonts w:ascii="Consolas" w:hAnsi="Consolas" w:cs="Consolas"/>
                          <w:color w:val="000000"/>
                          <w:sz w:val="19"/>
                          <w:szCs w:val="19"/>
                          <w:highlight w:val="white"/>
                        </w:rPr>
                        <w:t>, brightness</w:t>
                      </w:r>
                    </w:p>
                    <w:p w14:paraId="401B8A5C" w14:textId="3617DF49" w:rsidR="00F43DA6" w:rsidRDefault="00F43DA6" w:rsidP="007A54E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01B8A5D" w14:textId="77777777" w:rsidR="00F43DA6" w:rsidRDefault="00F43DA6"/>
                  </w:txbxContent>
                </v:textbox>
                <w10:anchorlock/>
              </v:shape>
            </w:pict>
          </mc:Fallback>
        </mc:AlternateContent>
      </w:r>
    </w:p>
    <w:p w14:paraId="401B89C5" w14:textId="7A5C8D36" w:rsidR="007B5A76" w:rsidRDefault="001F2368" w:rsidP="00EB6D1F">
      <w:pPr>
        <w:pStyle w:val="Heading2"/>
        <w:spacing w:before="120"/>
      </w:pPr>
      <w:r>
        <w:rPr>
          <w:highlight w:val="white"/>
        </w:rPr>
        <w:t>DECLARE_</w:t>
      </w:r>
      <w:r w:rsidR="004D7129">
        <w:rPr>
          <w:highlight w:val="white"/>
        </w:rPr>
        <w:t>IOT</w:t>
      </w:r>
      <w:r>
        <w:rPr>
          <w:highlight w:val="white"/>
        </w:rPr>
        <w:t>_</w:t>
      </w:r>
      <w:proofErr w:type="gramStart"/>
      <w:r>
        <w:rPr>
          <w:highlight w:val="white"/>
        </w:rPr>
        <w:t>MODEL</w:t>
      </w:r>
      <w:r>
        <w:t>(</w:t>
      </w:r>
      <w:proofErr w:type="spellStart"/>
      <w:proofErr w:type="gramEnd"/>
      <w:r>
        <w:t>modelName</w:t>
      </w:r>
      <w:proofErr w:type="spellEnd"/>
      <w:r>
        <w:t xml:space="preserve">, </w:t>
      </w:r>
      <w:r w:rsidR="000311FE">
        <w:t>element</w:t>
      </w:r>
      <w:r w:rsidR="003E36AE">
        <w:t>1, …)</w:t>
      </w:r>
    </w:p>
    <w:p w14:paraId="401B89C6" w14:textId="06DA9BA0" w:rsidR="00325142" w:rsidRDefault="00325142" w:rsidP="00325142">
      <w:pPr>
        <w:jc w:val="both"/>
      </w:pPr>
      <w:r>
        <w:t>This macro allows declaring a model that can be later used to instantiate a device.</w:t>
      </w:r>
    </w:p>
    <w:p w14:paraId="401B89C7" w14:textId="77777777" w:rsidR="00325142" w:rsidRDefault="00325142" w:rsidP="00325142">
      <w:pPr>
        <w:jc w:val="both"/>
        <w:rPr>
          <w:u w:val="single"/>
        </w:rPr>
      </w:pPr>
      <w:r w:rsidRPr="007E38E4">
        <w:rPr>
          <w:u w:val="single"/>
        </w:rPr>
        <w:t>Arguments</w:t>
      </w:r>
      <w:r w:rsidRPr="007F30F0">
        <w:t>:</w:t>
      </w:r>
    </w:p>
    <w:p w14:paraId="401B89C8" w14:textId="77777777" w:rsidR="00325142" w:rsidRDefault="00325142" w:rsidP="00325142">
      <w:pPr>
        <w:pStyle w:val="ListParagraph"/>
        <w:numPr>
          <w:ilvl w:val="0"/>
          <w:numId w:val="1"/>
        </w:numPr>
        <w:jc w:val="both"/>
      </w:pPr>
      <w:proofErr w:type="spellStart"/>
      <w:r w:rsidRPr="00325142">
        <w:rPr>
          <w:i/>
        </w:rPr>
        <w:t>modelName</w:t>
      </w:r>
      <w:proofErr w:type="spellEnd"/>
      <w:r>
        <w:t xml:space="preserve"> – specifies the model name</w:t>
      </w:r>
    </w:p>
    <w:p w14:paraId="401B89CA" w14:textId="6347B6B1" w:rsidR="00325142" w:rsidRDefault="000311FE" w:rsidP="00325142">
      <w:pPr>
        <w:pStyle w:val="ListParagraph"/>
        <w:numPr>
          <w:ilvl w:val="0"/>
          <w:numId w:val="1"/>
        </w:numPr>
        <w:jc w:val="both"/>
      </w:pPr>
      <w:r>
        <w:t>element</w:t>
      </w:r>
      <w:r w:rsidR="00325142">
        <w:t xml:space="preserve">1, </w:t>
      </w:r>
      <w:proofErr w:type="gramStart"/>
      <w:r>
        <w:t>element</w:t>
      </w:r>
      <w:r w:rsidR="00325142">
        <w:t>2, …</w:t>
      </w:r>
      <w:proofErr w:type="gramEnd"/>
      <w:r w:rsidR="00325142">
        <w:t xml:space="preserve"> – a</w:t>
      </w:r>
      <w:r>
        <w:t xml:space="preserve"> model element</w:t>
      </w:r>
      <w:r w:rsidR="00325142">
        <w:t xml:space="preserve"> (can be a property</w:t>
      </w:r>
      <w:r w:rsidR="00A523C8">
        <w:t xml:space="preserve"> and </w:t>
      </w:r>
      <w:r w:rsidR="00325142">
        <w:t>action).</w:t>
      </w:r>
    </w:p>
    <w:p w14:paraId="401B89CB" w14:textId="73605F88" w:rsidR="000311FE" w:rsidRDefault="000311FE" w:rsidP="00295C36">
      <w:pPr>
        <w:pStyle w:val="ListParagraph"/>
        <w:numPr>
          <w:ilvl w:val="1"/>
          <w:numId w:val="1"/>
        </w:numPr>
        <w:jc w:val="both"/>
      </w:pPr>
      <w:r>
        <w:t xml:space="preserve">A property is described in a model by using the </w:t>
      </w:r>
      <w:r w:rsidR="00295C36" w:rsidRPr="00295C36">
        <w:t>WITH_</w:t>
      </w:r>
      <w:r w:rsidR="00EB6D1F">
        <w:t>DATA</w:t>
      </w:r>
      <w:r>
        <w:t>.</w:t>
      </w:r>
    </w:p>
    <w:p w14:paraId="401B89CD" w14:textId="5C8B92EF" w:rsidR="000311FE" w:rsidRDefault="00317BC5" w:rsidP="000311FE">
      <w:pPr>
        <w:pStyle w:val="ListParagraph"/>
        <w:numPr>
          <w:ilvl w:val="1"/>
          <w:numId w:val="1"/>
        </w:numPr>
        <w:jc w:val="both"/>
      </w:pPr>
      <w:r>
        <w:t xml:space="preserve">An </w:t>
      </w:r>
      <w:r w:rsidR="00794040">
        <w:t>action</w:t>
      </w:r>
      <w:r>
        <w:t xml:space="preserve"> is described in a model by using the </w:t>
      </w:r>
      <w:r w:rsidR="00C14A82">
        <w:t>WITH_ACTION macro</w:t>
      </w:r>
      <w:r>
        <w:t>.</w:t>
      </w:r>
    </w:p>
    <w:p w14:paraId="05A041D1" w14:textId="55F21DB3" w:rsidR="002E4E92" w:rsidRDefault="004F5C79" w:rsidP="00EB6D1F">
      <w:r>
        <w:rPr>
          <w:noProof/>
        </w:rPr>
        <mc:AlternateContent>
          <mc:Choice Requires="wps">
            <w:drawing>
              <wp:anchor distT="45720" distB="45720" distL="114300" distR="114300" simplePos="0" relativeHeight="251650560" behindDoc="0" locked="0" layoutInCell="1" allowOverlap="1" wp14:anchorId="401B8A35" wp14:editId="65FD94AA">
                <wp:simplePos x="0" y="0"/>
                <wp:positionH relativeFrom="column">
                  <wp:posOffset>38735</wp:posOffset>
                </wp:positionH>
                <wp:positionV relativeFrom="paragraph">
                  <wp:posOffset>326390</wp:posOffset>
                </wp:positionV>
                <wp:extent cx="4591050" cy="592455"/>
                <wp:effectExtent l="0" t="0" r="19050" b="17145"/>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1050" cy="592455"/>
                        </a:xfrm>
                        <a:prstGeom prst="rect">
                          <a:avLst/>
                        </a:prstGeom>
                        <a:solidFill>
                          <a:srgbClr val="FFFFFF"/>
                        </a:solidFill>
                        <a:ln w="9525">
                          <a:solidFill>
                            <a:srgbClr val="000000"/>
                          </a:solidFill>
                          <a:miter lim="800000"/>
                          <a:headEnd/>
                          <a:tailEnd/>
                        </a:ln>
                      </wps:spPr>
                      <wps:txbx>
                        <w:txbxContent>
                          <w:p w14:paraId="3CDC32F7" w14:textId="77777777" w:rsidR="00F43DA6" w:rsidRDefault="00F43DA6" w:rsidP="001138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DECLARE_IOT_</w:t>
                            </w:r>
                            <w:proofErr w:type="gramStart"/>
                            <w:r>
                              <w:rPr>
                                <w:rFonts w:ascii="Consolas" w:hAnsi="Consolas" w:cs="Consolas"/>
                                <w:color w:val="000000"/>
                                <w:sz w:val="19"/>
                                <w:szCs w:val="19"/>
                                <w:highlight w:val="white"/>
                              </w:rPr>
                              <w:t>MODEL(</w:t>
                            </w:r>
                            <w:proofErr w:type="spellStart"/>
                            <w:proofErr w:type="gramEnd"/>
                            <w:r>
                              <w:rPr>
                                <w:rFonts w:ascii="Consolas" w:hAnsi="Consolas" w:cs="Consolas"/>
                                <w:color w:val="000000"/>
                                <w:sz w:val="19"/>
                                <w:szCs w:val="19"/>
                                <w:highlight w:val="white"/>
                              </w:rPr>
                              <w:t>FunkyTV</w:t>
                            </w:r>
                            <w:proofErr w:type="spellEnd"/>
                            <w:r>
                              <w:rPr>
                                <w:rFonts w:ascii="Consolas" w:hAnsi="Consolas" w:cs="Consolas"/>
                                <w:color w:val="000000"/>
                                <w:sz w:val="19"/>
                                <w:szCs w:val="19"/>
                                <w:highlight w:val="white"/>
                              </w:rPr>
                              <w:t>,</w:t>
                            </w:r>
                          </w:p>
                          <w:p w14:paraId="401B8A69" w14:textId="45A0977B" w:rsidR="00F43DA6" w:rsidRDefault="00F43DA6" w:rsidP="00EB6D1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Pr="00EB6D1F">
                              <w:rPr>
                                <w:rFonts w:ascii="Consolas" w:hAnsi="Consolas" w:cs="Consolas"/>
                                <w:color w:val="7030A0"/>
                                <w:sz w:val="19"/>
                                <w:szCs w:val="19"/>
                                <w:highlight w:val="white"/>
                              </w:rPr>
                              <w:t>…</w:t>
                            </w:r>
                          </w:p>
                          <w:p w14:paraId="401B8A6A" w14:textId="3CE02C84" w:rsidR="00F43DA6" w:rsidRDefault="00F43DA6" w:rsidP="004F5C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401B8A6B" w14:textId="77777777" w:rsidR="00F43DA6" w:rsidRDefault="00F43DA6" w:rsidP="004F5C7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1B8A35" id="_x0000_s1028" type="#_x0000_t202" style="position:absolute;margin-left:3.05pt;margin-top:25.7pt;width:361.5pt;height:46.65pt;z-index:251650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">
                <v:textbox>
                  <w:txbxContent>
                    <w:p w14:paraId="3CDC32F7" w14:textId="77777777" w:rsidR="00F43DA6" w:rsidRDefault="00F43DA6" w:rsidP="001138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DECLARE_IOT_</w:t>
                      </w:r>
                      <w:proofErr w:type="gramStart"/>
                      <w:r>
                        <w:rPr>
                          <w:rFonts w:ascii="Consolas" w:hAnsi="Consolas" w:cs="Consolas"/>
                          <w:color w:val="000000"/>
                          <w:sz w:val="19"/>
                          <w:szCs w:val="19"/>
                          <w:highlight w:val="white"/>
                        </w:rPr>
                        <w:t>MODEL(</w:t>
                      </w:r>
                      <w:proofErr w:type="spellStart"/>
                      <w:proofErr w:type="gramEnd"/>
                      <w:r>
                        <w:rPr>
                          <w:rFonts w:ascii="Consolas" w:hAnsi="Consolas" w:cs="Consolas"/>
                          <w:color w:val="000000"/>
                          <w:sz w:val="19"/>
                          <w:szCs w:val="19"/>
                          <w:highlight w:val="white"/>
                        </w:rPr>
                        <w:t>FunkyTV</w:t>
                      </w:r>
                      <w:proofErr w:type="spellEnd"/>
                      <w:r>
                        <w:rPr>
                          <w:rFonts w:ascii="Consolas" w:hAnsi="Consolas" w:cs="Consolas"/>
                          <w:color w:val="000000"/>
                          <w:sz w:val="19"/>
                          <w:szCs w:val="19"/>
                          <w:highlight w:val="white"/>
                        </w:rPr>
                        <w:t>,</w:t>
                      </w:r>
                    </w:p>
                    <w:p w14:paraId="401B8A69" w14:textId="45A0977B" w:rsidR="00F43DA6" w:rsidRDefault="00F43DA6" w:rsidP="00EB6D1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Pr="00EB6D1F">
                        <w:rPr>
                          <w:rFonts w:ascii="Consolas" w:hAnsi="Consolas" w:cs="Consolas"/>
                          <w:color w:val="7030A0"/>
                          <w:sz w:val="19"/>
                          <w:szCs w:val="19"/>
                          <w:highlight w:val="white"/>
                        </w:rPr>
                        <w:t>…</w:t>
                      </w:r>
                    </w:p>
                    <w:p w14:paraId="401B8A6A" w14:textId="3CE02C84" w:rsidR="00F43DA6" w:rsidRDefault="00F43DA6" w:rsidP="004F5C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401B8A6B" w14:textId="77777777" w:rsidR="00F43DA6" w:rsidRDefault="00F43DA6" w:rsidP="004F5C79"/>
                  </w:txbxContent>
                </v:textbox>
                <w10:wrap type="topAndBottom"/>
              </v:shape>
            </w:pict>
          </mc:Fallback>
        </mc:AlternateContent>
      </w:r>
      <w:r w:rsidRPr="004F5C79">
        <w:rPr>
          <w:u w:val="single"/>
        </w:rPr>
        <w:t>Example</w:t>
      </w:r>
      <w:r>
        <w:t>:</w:t>
      </w:r>
    </w:p>
    <w:p w14:paraId="401B89CF" w14:textId="533DEC66" w:rsidR="00215AB8" w:rsidRDefault="00295C36" w:rsidP="00EB6D1F">
      <w:pPr>
        <w:pStyle w:val="Heading2"/>
        <w:spacing w:before="120"/>
      </w:pPr>
      <w:r w:rsidRPr="00295C36">
        <w:t>WITH_</w:t>
      </w:r>
      <w:proofErr w:type="gramStart"/>
      <w:r w:rsidR="00EB6D1F">
        <w:t>DATA</w:t>
      </w:r>
      <w:r w:rsidR="005C6D17">
        <w:rPr>
          <w:highlight w:val="white"/>
        </w:rPr>
        <w:t>(</w:t>
      </w:r>
      <w:proofErr w:type="spellStart"/>
      <w:proofErr w:type="gramEnd"/>
      <w:r w:rsidR="003F6375">
        <w:rPr>
          <w:highlight w:val="white"/>
        </w:rPr>
        <w:t>propertyType</w:t>
      </w:r>
      <w:proofErr w:type="spellEnd"/>
      <w:r w:rsidR="003F6375">
        <w:rPr>
          <w:highlight w:val="white"/>
        </w:rPr>
        <w:t xml:space="preserve">, </w:t>
      </w:r>
      <w:proofErr w:type="spellStart"/>
      <w:r w:rsidR="003F6375">
        <w:rPr>
          <w:highlight w:val="white"/>
        </w:rPr>
        <w:t>propertyName</w:t>
      </w:r>
      <w:proofErr w:type="spellEnd"/>
      <w:r w:rsidR="003F6375">
        <w:rPr>
          <w:highlight w:val="white"/>
        </w:rPr>
        <w:t>)</w:t>
      </w:r>
    </w:p>
    <w:p w14:paraId="401B89D0" w14:textId="09A2F8F9" w:rsidR="003F6375" w:rsidRDefault="003F6375" w:rsidP="003F6375">
      <w:r>
        <w:t xml:space="preserve">The </w:t>
      </w:r>
      <w:r w:rsidR="00295C36" w:rsidRPr="00295C36">
        <w:t>WITH_</w:t>
      </w:r>
      <w:r w:rsidR="00EB6D1F">
        <w:t>DATA</w:t>
      </w:r>
      <w:r w:rsidR="003F4993">
        <w:t xml:space="preserve"> </w:t>
      </w:r>
      <w:r>
        <w:t>macro allows declaring a model property in a model.</w:t>
      </w:r>
      <w:r w:rsidR="00AD3D73">
        <w:t xml:space="preserve"> A property can be published by using the SEND macro.</w:t>
      </w:r>
    </w:p>
    <w:p w14:paraId="401B89D1" w14:textId="77777777" w:rsidR="00CE4C95" w:rsidRDefault="00CE4C95" w:rsidP="00CE4C95">
      <w:pPr>
        <w:jc w:val="both"/>
        <w:rPr>
          <w:u w:val="single"/>
        </w:rPr>
      </w:pPr>
      <w:r w:rsidRPr="007E38E4">
        <w:rPr>
          <w:u w:val="single"/>
        </w:rPr>
        <w:t>Arguments</w:t>
      </w:r>
      <w:r w:rsidRPr="007F30F0">
        <w:t>:</w:t>
      </w:r>
    </w:p>
    <w:p w14:paraId="401B89D2" w14:textId="77777777" w:rsidR="00CE4C95" w:rsidRDefault="00CE4C95" w:rsidP="00CE4C95">
      <w:pPr>
        <w:pStyle w:val="ListParagraph"/>
        <w:numPr>
          <w:ilvl w:val="0"/>
          <w:numId w:val="1"/>
        </w:numPr>
        <w:jc w:val="both"/>
      </w:pPr>
      <w:proofErr w:type="spellStart"/>
      <w:proofErr w:type="gramStart"/>
      <w:r>
        <w:rPr>
          <w:i/>
        </w:rPr>
        <w:t>propertyType</w:t>
      </w:r>
      <w:proofErr w:type="spellEnd"/>
      <w:proofErr w:type="gramEnd"/>
      <w:r>
        <w:t xml:space="preserve"> – specifies the property type. Can be any of the following types:</w:t>
      </w:r>
    </w:p>
    <w:p w14:paraId="401B89D3" w14:textId="77777777" w:rsidR="00CE4C95" w:rsidRPr="00CE4C95" w:rsidRDefault="00CE4C95" w:rsidP="00CE4C95">
      <w:pPr>
        <w:pStyle w:val="ListParagraph"/>
        <w:numPr>
          <w:ilvl w:val="1"/>
          <w:numId w:val="1"/>
        </w:numPr>
        <w:jc w:val="both"/>
      </w:pPr>
      <w:proofErr w:type="spellStart"/>
      <w:r w:rsidRPr="00CE4C95">
        <w:t>int</w:t>
      </w:r>
      <w:proofErr w:type="spellEnd"/>
    </w:p>
    <w:p w14:paraId="401B89D4" w14:textId="77777777" w:rsidR="00CE4C95" w:rsidRDefault="00CE4C95" w:rsidP="00CE4C95">
      <w:pPr>
        <w:pStyle w:val="ListParagraph"/>
        <w:numPr>
          <w:ilvl w:val="1"/>
          <w:numId w:val="1"/>
        </w:numPr>
        <w:jc w:val="both"/>
      </w:pPr>
      <w:r>
        <w:t>double</w:t>
      </w:r>
    </w:p>
    <w:p w14:paraId="401B89D5" w14:textId="77777777" w:rsidR="00CE4C95" w:rsidRDefault="00CE4C95" w:rsidP="00CE4C95">
      <w:pPr>
        <w:pStyle w:val="ListParagraph"/>
        <w:numPr>
          <w:ilvl w:val="1"/>
          <w:numId w:val="1"/>
        </w:numPr>
        <w:jc w:val="both"/>
      </w:pPr>
      <w:r>
        <w:t>float</w:t>
      </w:r>
    </w:p>
    <w:p w14:paraId="401B89D6" w14:textId="77777777" w:rsidR="00CE4C95" w:rsidRDefault="00CE4C95" w:rsidP="00CE4C95">
      <w:pPr>
        <w:pStyle w:val="ListParagraph"/>
        <w:numPr>
          <w:ilvl w:val="1"/>
          <w:numId w:val="1"/>
        </w:numPr>
        <w:jc w:val="both"/>
      </w:pPr>
      <w:r>
        <w:t>long</w:t>
      </w:r>
    </w:p>
    <w:p w14:paraId="401B89D7" w14:textId="77777777" w:rsidR="00CE4C95" w:rsidRDefault="00CE4C95" w:rsidP="00CE4C95">
      <w:pPr>
        <w:pStyle w:val="ListParagraph"/>
        <w:numPr>
          <w:ilvl w:val="1"/>
          <w:numId w:val="1"/>
        </w:numPr>
        <w:jc w:val="both"/>
      </w:pPr>
      <w:r>
        <w:t>int8_t</w:t>
      </w:r>
    </w:p>
    <w:p w14:paraId="401B89D8" w14:textId="77777777" w:rsidR="00CE4C95" w:rsidRDefault="00CE4C95" w:rsidP="00CE4C95">
      <w:pPr>
        <w:pStyle w:val="ListParagraph"/>
        <w:numPr>
          <w:ilvl w:val="1"/>
          <w:numId w:val="1"/>
        </w:numPr>
        <w:jc w:val="both"/>
      </w:pPr>
      <w:r>
        <w:t>uint8_t</w:t>
      </w:r>
    </w:p>
    <w:p w14:paraId="401B89D9" w14:textId="77777777" w:rsidR="00CE4C95" w:rsidRDefault="00CE4C95" w:rsidP="00CE4C95">
      <w:pPr>
        <w:pStyle w:val="ListParagraph"/>
        <w:numPr>
          <w:ilvl w:val="1"/>
          <w:numId w:val="1"/>
        </w:numPr>
        <w:jc w:val="both"/>
      </w:pPr>
      <w:r>
        <w:t>int16_t</w:t>
      </w:r>
    </w:p>
    <w:p w14:paraId="401B89DA" w14:textId="77777777" w:rsidR="00CE4C95" w:rsidRDefault="00CE4C95" w:rsidP="00CE4C95">
      <w:pPr>
        <w:pStyle w:val="ListParagraph"/>
        <w:numPr>
          <w:ilvl w:val="1"/>
          <w:numId w:val="1"/>
        </w:numPr>
        <w:jc w:val="both"/>
      </w:pPr>
      <w:r>
        <w:t>int32_t</w:t>
      </w:r>
    </w:p>
    <w:p w14:paraId="401B89DB" w14:textId="77777777" w:rsidR="00CE4C95" w:rsidRDefault="00CE4C95" w:rsidP="00CE4C95">
      <w:pPr>
        <w:pStyle w:val="ListParagraph"/>
        <w:numPr>
          <w:ilvl w:val="1"/>
          <w:numId w:val="1"/>
        </w:numPr>
        <w:jc w:val="both"/>
      </w:pPr>
      <w:r>
        <w:t>int64_t</w:t>
      </w:r>
    </w:p>
    <w:p w14:paraId="401B89DC" w14:textId="2AD17C16" w:rsidR="00CE4C95" w:rsidRDefault="00B9372F" w:rsidP="00CE4C95">
      <w:pPr>
        <w:pStyle w:val="ListParagraph"/>
        <w:numPr>
          <w:ilvl w:val="1"/>
          <w:numId w:val="1"/>
        </w:numPr>
        <w:jc w:val="both"/>
      </w:pPr>
      <w:r>
        <w:t>b</w:t>
      </w:r>
      <w:r w:rsidR="00CE4C95">
        <w:t>ool</w:t>
      </w:r>
    </w:p>
    <w:p w14:paraId="401B89DD" w14:textId="77777777" w:rsidR="00CE4C95" w:rsidRDefault="00CE4C95" w:rsidP="00CE4C95">
      <w:pPr>
        <w:pStyle w:val="ListParagraph"/>
        <w:numPr>
          <w:ilvl w:val="1"/>
          <w:numId w:val="1"/>
        </w:numPr>
        <w:jc w:val="both"/>
      </w:pPr>
      <w:proofErr w:type="spellStart"/>
      <w:r>
        <w:t>ascii_char_ptr</w:t>
      </w:r>
      <w:proofErr w:type="spellEnd"/>
    </w:p>
    <w:p w14:paraId="401B89DE" w14:textId="77777777" w:rsidR="00CE4C95" w:rsidRPr="00CE4C95" w:rsidRDefault="00CE4C95" w:rsidP="00CE4C95">
      <w:pPr>
        <w:pStyle w:val="ListParagraph"/>
        <w:numPr>
          <w:ilvl w:val="1"/>
          <w:numId w:val="1"/>
        </w:numPr>
        <w:jc w:val="both"/>
      </w:pPr>
      <w:r>
        <w:rPr>
          <w:rFonts w:ascii="Consolas" w:hAnsi="Consolas" w:cs="Consolas"/>
          <w:color w:val="A31515"/>
          <w:sz w:val="19"/>
          <w:szCs w:val="19"/>
          <w:highlight w:val="white"/>
        </w:rPr>
        <w:t>EDM_DATE_TIME_OFFSET</w:t>
      </w:r>
    </w:p>
    <w:p w14:paraId="401B89DF" w14:textId="77777777" w:rsidR="00CE4C95" w:rsidRPr="00CE4C95" w:rsidRDefault="00CE4C95" w:rsidP="00CE4C95">
      <w:pPr>
        <w:pStyle w:val="ListParagraph"/>
        <w:numPr>
          <w:ilvl w:val="1"/>
          <w:numId w:val="1"/>
        </w:numPr>
        <w:jc w:val="both"/>
      </w:pPr>
      <w:r>
        <w:rPr>
          <w:rFonts w:ascii="Consolas" w:hAnsi="Consolas" w:cs="Consolas"/>
          <w:color w:val="A31515"/>
          <w:sz w:val="19"/>
          <w:szCs w:val="19"/>
          <w:highlight w:val="white"/>
        </w:rPr>
        <w:t>EDM_GUID</w:t>
      </w:r>
    </w:p>
    <w:p w14:paraId="401B89E0" w14:textId="77777777" w:rsidR="00CE4C95" w:rsidRPr="00CE4C95" w:rsidRDefault="00CE4C95" w:rsidP="00CE4C95">
      <w:pPr>
        <w:pStyle w:val="ListParagraph"/>
        <w:numPr>
          <w:ilvl w:val="1"/>
          <w:numId w:val="1"/>
        </w:numPr>
        <w:jc w:val="both"/>
      </w:pPr>
      <w:r>
        <w:rPr>
          <w:rFonts w:ascii="Consolas" w:hAnsi="Consolas" w:cs="Consolas"/>
          <w:color w:val="A31515"/>
          <w:sz w:val="19"/>
          <w:szCs w:val="19"/>
          <w:highlight w:val="white"/>
        </w:rPr>
        <w:t>EDM_BINARY</w:t>
      </w:r>
    </w:p>
    <w:p w14:paraId="401B89E1" w14:textId="4BA2559D" w:rsidR="00CE4C95" w:rsidRDefault="00CE4C95" w:rsidP="00CE4C95">
      <w:pPr>
        <w:pStyle w:val="ListParagraph"/>
        <w:numPr>
          <w:ilvl w:val="1"/>
          <w:numId w:val="1"/>
        </w:numPr>
        <w:jc w:val="both"/>
      </w:pPr>
      <w:r>
        <w:t xml:space="preserve">Any </w:t>
      </w:r>
      <w:proofErr w:type="spellStart"/>
      <w:r>
        <w:t>struct</w:t>
      </w:r>
      <w:proofErr w:type="spellEnd"/>
      <w:r>
        <w:t xml:space="preserve"> type</w:t>
      </w:r>
      <w:r w:rsidR="00E431B2">
        <w:t xml:space="preserve"> previously introduced by </w:t>
      </w:r>
      <w:r w:rsidR="002F1896">
        <w:t>a</w:t>
      </w:r>
      <w:r w:rsidR="001E0AC4">
        <w:t>nother</w:t>
      </w:r>
      <w:r w:rsidR="00E431B2">
        <w:t xml:space="preserve"> DECLARE_</w:t>
      </w:r>
      <w:r w:rsidR="004D7129">
        <w:t>IOT</w:t>
      </w:r>
      <w:r w:rsidR="00E431B2">
        <w:t>_STRUCT</w:t>
      </w:r>
      <w:r w:rsidR="00C44B67">
        <w:t>.</w:t>
      </w:r>
    </w:p>
    <w:p w14:paraId="401B89E2" w14:textId="774EFE01" w:rsidR="00CE4C95" w:rsidRDefault="009603D2" w:rsidP="00C57721">
      <w:pPr>
        <w:pStyle w:val="ListParagraph"/>
        <w:numPr>
          <w:ilvl w:val="0"/>
          <w:numId w:val="1"/>
        </w:numPr>
        <w:jc w:val="both"/>
      </w:pPr>
      <w:r>
        <w:rPr>
          <w:noProof/>
        </w:rPr>
        <w:lastRenderedPageBreak/>
        <mc:AlternateContent>
          <mc:Choice Requires="wps">
            <w:drawing>
              <wp:anchor distT="45720" distB="45720" distL="114300" distR="114300" simplePos="0" relativeHeight="251652608" behindDoc="0" locked="0" layoutInCell="1" allowOverlap="1" wp14:anchorId="401B8A37" wp14:editId="4DBE9C2E">
                <wp:simplePos x="0" y="0"/>
                <wp:positionH relativeFrom="margin">
                  <wp:align>left</wp:align>
                </wp:positionH>
                <wp:positionV relativeFrom="paragraph">
                  <wp:posOffset>332105</wp:posOffset>
                </wp:positionV>
                <wp:extent cx="5880100" cy="819785"/>
                <wp:effectExtent l="0" t="0" r="25400" b="18415"/>
                <wp:wrapTopAndBottom/>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0100" cy="819785"/>
                        </a:xfrm>
                        <a:prstGeom prst="rect">
                          <a:avLst/>
                        </a:prstGeom>
                        <a:solidFill>
                          <a:srgbClr val="FFFFFF"/>
                        </a:solidFill>
                        <a:ln w="9525">
                          <a:solidFill>
                            <a:srgbClr val="000000"/>
                          </a:solidFill>
                          <a:miter lim="800000"/>
                          <a:headEnd/>
                          <a:tailEnd/>
                        </a:ln>
                      </wps:spPr>
                      <wps:txbx>
                        <w:txbxContent>
                          <w:p w14:paraId="5837970E" w14:textId="77777777" w:rsidR="00F43DA6" w:rsidRDefault="00F43DA6" w:rsidP="00FF70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DECLARE_IOT_</w:t>
                            </w:r>
                            <w:proofErr w:type="gramStart"/>
                            <w:r>
                              <w:rPr>
                                <w:rFonts w:ascii="Consolas" w:hAnsi="Consolas" w:cs="Consolas"/>
                                <w:color w:val="000000"/>
                                <w:sz w:val="19"/>
                                <w:szCs w:val="19"/>
                                <w:highlight w:val="white"/>
                              </w:rPr>
                              <w:t>MODEL(</w:t>
                            </w:r>
                            <w:proofErr w:type="spellStart"/>
                            <w:proofErr w:type="gramEnd"/>
                            <w:r>
                              <w:rPr>
                                <w:rFonts w:ascii="Consolas" w:hAnsi="Consolas" w:cs="Consolas"/>
                                <w:color w:val="000000"/>
                                <w:sz w:val="19"/>
                                <w:szCs w:val="19"/>
                                <w:highlight w:val="white"/>
                              </w:rPr>
                              <w:t>FunkyTV</w:t>
                            </w:r>
                            <w:proofErr w:type="spellEnd"/>
                            <w:r>
                              <w:rPr>
                                <w:rFonts w:ascii="Consolas" w:hAnsi="Consolas" w:cs="Consolas"/>
                                <w:color w:val="000000"/>
                                <w:sz w:val="19"/>
                                <w:szCs w:val="19"/>
                                <w:highlight w:val="white"/>
                              </w:rPr>
                              <w:t>,</w:t>
                            </w:r>
                          </w:p>
                          <w:p w14:paraId="67AADA5C" w14:textId="4FBF2F11" w:rsidR="00F43DA6" w:rsidRDefault="00F43DA6" w:rsidP="00FF70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WITH_</w:t>
                            </w:r>
                            <w:proofErr w:type="gramStart"/>
                            <w:r w:rsidR="00EB6D1F">
                              <w:rPr>
                                <w:rFonts w:ascii="Consolas" w:hAnsi="Consolas" w:cs="Consolas"/>
                                <w:color w:val="000000"/>
                                <w:sz w:val="19"/>
                                <w:szCs w:val="19"/>
                                <w:highlight w:val="white"/>
                              </w:rPr>
                              <w:t>DATA</w:t>
                            </w:r>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screenSize</w:t>
                            </w:r>
                            <w:proofErr w:type="spellEnd"/>
                            <w:r>
                              <w:rPr>
                                <w:rFonts w:ascii="Consolas" w:hAnsi="Consolas" w:cs="Consolas"/>
                                <w:color w:val="000000"/>
                                <w:sz w:val="19"/>
                                <w:szCs w:val="19"/>
                                <w:highlight w:val="white"/>
                              </w:rPr>
                              <w:t>),</w:t>
                            </w:r>
                          </w:p>
                          <w:p w14:paraId="2087F94E" w14:textId="747D6E72" w:rsidR="00F43DA6" w:rsidRDefault="00F43DA6" w:rsidP="00FF70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WITH_</w:t>
                            </w:r>
                            <w:proofErr w:type="gramStart"/>
                            <w:r w:rsidR="00EB6D1F">
                              <w:rPr>
                                <w:rFonts w:ascii="Consolas" w:hAnsi="Consolas" w:cs="Consolas"/>
                                <w:color w:val="000000"/>
                                <w:sz w:val="19"/>
                                <w:szCs w:val="19"/>
                                <w:highlight w:val="white"/>
                              </w:rPr>
                              <w:t>DATA</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bool, </w:t>
                            </w:r>
                            <w:proofErr w:type="spellStart"/>
                            <w:r>
                              <w:rPr>
                                <w:rFonts w:ascii="Consolas" w:hAnsi="Consolas" w:cs="Consolas"/>
                                <w:color w:val="000000"/>
                                <w:sz w:val="19"/>
                                <w:szCs w:val="19"/>
                                <w:highlight w:val="white"/>
                              </w:rPr>
                              <w:t>hasEthernet</w:t>
                            </w:r>
                            <w:proofErr w:type="spellEnd"/>
                            <w:r>
                              <w:rPr>
                                <w:rFonts w:ascii="Consolas" w:hAnsi="Consolas" w:cs="Consolas"/>
                                <w:color w:val="000000"/>
                                <w:sz w:val="19"/>
                                <w:szCs w:val="19"/>
                                <w:highlight w:val="white"/>
                              </w:rPr>
                              <w:t>),</w:t>
                            </w:r>
                          </w:p>
                          <w:p w14:paraId="1B73DECF" w14:textId="5620C02E" w:rsidR="00F43DA6" w:rsidRDefault="00F43DA6" w:rsidP="00FF70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Pr="00EB6D1F">
                              <w:rPr>
                                <w:rFonts w:ascii="Consolas" w:hAnsi="Consolas" w:cs="Consolas"/>
                                <w:color w:val="7030A0"/>
                                <w:sz w:val="19"/>
                                <w:szCs w:val="19"/>
                                <w:highlight w:val="white"/>
                              </w:rPr>
                              <w:t>…</w:t>
                            </w:r>
                          </w:p>
                          <w:p w14:paraId="6BD72ADC" w14:textId="6BE1E570" w:rsidR="00F43DA6" w:rsidRDefault="00F43DA6" w:rsidP="00FF70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401B8A6F" w14:textId="1E13147C" w:rsidR="00F43DA6" w:rsidRDefault="00F43DA6" w:rsidP="009603D2">
                            <w:pPr>
                              <w:autoSpaceDE w:val="0"/>
                              <w:autoSpaceDN w:val="0"/>
                              <w:adjustRightInd w:val="0"/>
                              <w:spacing w:after="0" w:line="240" w:lineRule="auto"/>
                              <w:rPr>
                                <w:rFonts w:ascii="Consolas" w:hAnsi="Consolas" w:cs="Consolas"/>
                                <w:color w:val="000000"/>
                                <w:sz w:val="19"/>
                                <w:szCs w:val="19"/>
                                <w:highlight w:val="white"/>
                              </w:rPr>
                            </w:pPr>
                          </w:p>
                          <w:p w14:paraId="401B8A70" w14:textId="77777777" w:rsidR="00F43DA6" w:rsidRDefault="00F43DA6" w:rsidP="009603D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1B8A37" id="_x0000_s1029" type="#_x0000_t202" style="position:absolute;left:0;text-align:left;margin-left:0;margin-top:26.15pt;width:463pt;height:64.55pt;z-index:2516526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">
                <v:textbox>
                  <w:txbxContent>
                    <w:p w14:paraId="5837970E" w14:textId="77777777" w:rsidR="00F43DA6" w:rsidRDefault="00F43DA6" w:rsidP="00FF70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DECLARE_IOT_</w:t>
                      </w:r>
                      <w:proofErr w:type="gramStart"/>
                      <w:r>
                        <w:rPr>
                          <w:rFonts w:ascii="Consolas" w:hAnsi="Consolas" w:cs="Consolas"/>
                          <w:color w:val="000000"/>
                          <w:sz w:val="19"/>
                          <w:szCs w:val="19"/>
                          <w:highlight w:val="white"/>
                        </w:rPr>
                        <w:t>MODEL(</w:t>
                      </w:r>
                      <w:proofErr w:type="spellStart"/>
                      <w:proofErr w:type="gramEnd"/>
                      <w:r>
                        <w:rPr>
                          <w:rFonts w:ascii="Consolas" w:hAnsi="Consolas" w:cs="Consolas"/>
                          <w:color w:val="000000"/>
                          <w:sz w:val="19"/>
                          <w:szCs w:val="19"/>
                          <w:highlight w:val="white"/>
                        </w:rPr>
                        <w:t>FunkyTV</w:t>
                      </w:r>
                      <w:proofErr w:type="spellEnd"/>
                      <w:r>
                        <w:rPr>
                          <w:rFonts w:ascii="Consolas" w:hAnsi="Consolas" w:cs="Consolas"/>
                          <w:color w:val="000000"/>
                          <w:sz w:val="19"/>
                          <w:szCs w:val="19"/>
                          <w:highlight w:val="white"/>
                        </w:rPr>
                        <w:t>,</w:t>
                      </w:r>
                    </w:p>
                    <w:p w14:paraId="67AADA5C" w14:textId="4FBF2F11" w:rsidR="00F43DA6" w:rsidRDefault="00F43DA6" w:rsidP="00FF70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WITH_</w:t>
                      </w:r>
                      <w:proofErr w:type="gramStart"/>
                      <w:r w:rsidR="00EB6D1F">
                        <w:rPr>
                          <w:rFonts w:ascii="Consolas" w:hAnsi="Consolas" w:cs="Consolas"/>
                          <w:color w:val="000000"/>
                          <w:sz w:val="19"/>
                          <w:szCs w:val="19"/>
                          <w:highlight w:val="white"/>
                        </w:rPr>
                        <w:t>DATA</w:t>
                      </w:r>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screenSize</w:t>
                      </w:r>
                      <w:proofErr w:type="spellEnd"/>
                      <w:r>
                        <w:rPr>
                          <w:rFonts w:ascii="Consolas" w:hAnsi="Consolas" w:cs="Consolas"/>
                          <w:color w:val="000000"/>
                          <w:sz w:val="19"/>
                          <w:szCs w:val="19"/>
                          <w:highlight w:val="white"/>
                        </w:rPr>
                        <w:t>),</w:t>
                      </w:r>
                    </w:p>
                    <w:p w14:paraId="2087F94E" w14:textId="747D6E72" w:rsidR="00F43DA6" w:rsidRDefault="00F43DA6" w:rsidP="00FF70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WITH_</w:t>
                      </w:r>
                      <w:proofErr w:type="gramStart"/>
                      <w:r w:rsidR="00EB6D1F">
                        <w:rPr>
                          <w:rFonts w:ascii="Consolas" w:hAnsi="Consolas" w:cs="Consolas"/>
                          <w:color w:val="000000"/>
                          <w:sz w:val="19"/>
                          <w:szCs w:val="19"/>
                          <w:highlight w:val="white"/>
                        </w:rPr>
                        <w:t>DATA</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bool, </w:t>
                      </w:r>
                      <w:proofErr w:type="spellStart"/>
                      <w:r>
                        <w:rPr>
                          <w:rFonts w:ascii="Consolas" w:hAnsi="Consolas" w:cs="Consolas"/>
                          <w:color w:val="000000"/>
                          <w:sz w:val="19"/>
                          <w:szCs w:val="19"/>
                          <w:highlight w:val="white"/>
                        </w:rPr>
                        <w:t>hasEthernet</w:t>
                      </w:r>
                      <w:proofErr w:type="spellEnd"/>
                      <w:r>
                        <w:rPr>
                          <w:rFonts w:ascii="Consolas" w:hAnsi="Consolas" w:cs="Consolas"/>
                          <w:color w:val="000000"/>
                          <w:sz w:val="19"/>
                          <w:szCs w:val="19"/>
                          <w:highlight w:val="white"/>
                        </w:rPr>
                        <w:t>),</w:t>
                      </w:r>
                    </w:p>
                    <w:p w14:paraId="1B73DECF" w14:textId="5620C02E" w:rsidR="00F43DA6" w:rsidRDefault="00F43DA6" w:rsidP="00FF70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Pr="00EB6D1F">
                        <w:rPr>
                          <w:rFonts w:ascii="Consolas" w:hAnsi="Consolas" w:cs="Consolas"/>
                          <w:color w:val="7030A0"/>
                          <w:sz w:val="19"/>
                          <w:szCs w:val="19"/>
                          <w:highlight w:val="white"/>
                        </w:rPr>
                        <w:t>…</w:t>
                      </w:r>
                    </w:p>
                    <w:p w14:paraId="6BD72ADC" w14:textId="6BE1E570" w:rsidR="00F43DA6" w:rsidRDefault="00F43DA6" w:rsidP="00FF70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401B8A6F" w14:textId="1E13147C" w:rsidR="00F43DA6" w:rsidRDefault="00F43DA6" w:rsidP="009603D2">
                      <w:pPr>
                        <w:autoSpaceDE w:val="0"/>
                        <w:autoSpaceDN w:val="0"/>
                        <w:adjustRightInd w:val="0"/>
                        <w:spacing w:after="0" w:line="240" w:lineRule="auto"/>
                        <w:rPr>
                          <w:rFonts w:ascii="Consolas" w:hAnsi="Consolas" w:cs="Consolas"/>
                          <w:color w:val="000000"/>
                          <w:sz w:val="19"/>
                          <w:szCs w:val="19"/>
                          <w:highlight w:val="white"/>
                        </w:rPr>
                      </w:pPr>
                    </w:p>
                    <w:p w14:paraId="401B8A70" w14:textId="77777777" w:rsidR="00F43DA6" w:rsidRDefault="00F43DA6" w:rsidP="009603D2"/>
                  </w:txbxContent>
                </v:textbox>
                <w10:wrap type="topAndBottom" anchorx="margin"/>
              </v:shape>
            </w:pict>
          </mc:Fallback>
        </mc:AlternateContent>
      </w:r>
      <w:proofErr w:type="spellStart"/>
      <w:r w:rsidR="0019301D" w:rsidRPr="009603D2">
        <w:rPr>
          <w:i/>
        </w:rPr>
        <w:t>property</w:t>
      </w:r>
      <w:r w:rsidR="00CE4C95" w:rsidRPr="009603D2">
        <w:rPr>
          <w:i/>
        </w:rPr>
        <w:t>Name</w:t>
      </w:r>
      <w:proofErr w:type="spellEnd"/>
      <w:r w:rsidR="00CE4C95">
        <w:t xml:space="preserve"> – specifies the </w:t>
      </w:r>
      <w:r w:rsidR="0019301D">
        <w:t>property name</w:t>
      </w:r>
    </w:p>
    <w:p w14:paraId="401B89E5" w14:textId="73F87920" w:rsidR="005A72A1" w:rsidRDefault="003E13B0" w:rsidP="005A72A1">
      <w:pPr>
        <w:pStyle w:val="Heading2"/>
      </w:pPr>
      <w:r>
        <w:rPr>
          <w:highlight w:val="white"/>
        </w:rPr>
        <w:t>WITH_</w:t>
      </w:r>
      <w:proofErr w:type="gramStart"/>
      <w:r w:rsidR="005A72A1">
        <w:rPr>
          <w:highlight w:val="white"/>
        </w:rPr>
        <w:t>ACTION</w:t>
      </w:r>
      <w:r w:rsidR="00250768">
        <w:rPr>
          <w:highlight w:val="white"/>
        </w:rPr>
        <w:t>(</w:t>
      </w:r>
      <w:proofErr w:type="spellStart"/>
      <w:proofErr w:type="gramEnd"/>
      <w:r w:rsidR="00D731A1">
        <w:rPr>
          <w:highlight w:val="white"/>
        </w:rPr>
        <w:t>actionName</w:t>
      </w:r>
      <w:proofErr w:type="spellEnd"/>
      <w:r w:rsidR="005A72A1">
        <w:rPr>
          <w:highlight w:val="white"/>
        </w:rPr>
        <w:t xml:space="preserve">, </w:t>
      </w:r>
      <w:r w:rsidR="00D731A1">
        <w:rPr>
          <w:highlight w:val="white"/>
        </w:rPr>
        <w:t>arg1Type, arg1Name, …</w:t>
      </w:r>
      <w:r w:rsidR="005A72A1">
        <w:rPr>
          <w:highlight w:val="white"/>
        </w:rPr>
        <w:t>)</w:t>
      </w:r>
    </w:p>
    <w:p w14:paraId="401B89E6" w14:textId="707B4A00" w:rsidR="005A72A1" w:rsidRDefault="00D731A1" w:rsidP="00AD3D73">
      <w:pPr>
        <w:jc w:val="both"/>
      </w:pPr>
      <w:r>
        <w:t xml:space="preserve">The </w:t>
      </w:r>
      <w:r w:rsidR="003576B7">
        <w:t xml:space="preserve">WITH_ACTION </w:t>
      </w:r>
      <w:r>
        <w:t>macro allows declaring a model action.</w:t>
      </w:r>
    </w:p>
    <w:p w14:paraId="401B89E7" w14:textId="77777777" w:rsidR="00D731A1" w:rsidRDefault="00D731A1" w:rsidP="00D731A1">
      <w:pPr>
        <w:jc w:val="both"/>
        <w:rPr>
          <w:u w:val="single"/>
        </w:rPr>
      </w:pPr>
      <w:r w:rsidRPr="007E38E4">
        <w:rPr>
          <w:u w:val="single"/>
        </w:rPr>
        <w:t>Arguments</w:t>
      </w:r>
      <w:r w:rsidRPr="007F30F0">
        <w:t>:</w:t>
      </w:r>
    </w:p>
    <w:p w14:paraId="401B89E8" w14:textId="77777777" w:rsidR="00D731A1" w:rsidRPr="00D731A1" w:rsidRDefault="00D731A1" w:rsidP="00D731A1">
      <w:pPr>
        <w:pStyle w:val="ListParagraph"/>
        <w:numPr>
          <w:ilvl w:val="0"/>
          <w:numId w:val="1"/>
        </w:numPr>
        <w:jc w:val="both"/>
        <w:rPr>
          <w:i/>
        </w:rPr>
      </w:pPr>
      <w:proofErr w:type="spellStart"/>
      <w:proofErr w:type="gramStart"/>
      <w:r w:rsidRPr="00D731A1">
        <w:rPr>
          <w:i/>
        </w:rPr>
        <w:t>actionName</w:t>
      </w:r>
      <w:proofErr w:type="spellEnd"/>
      <w:proofErr w:type="gramEnd"/>
      <w:r>
        <w:t xml:space="preserve"> – specifies the action name.</w:t>
      </w:r>
    </w:p>
    <w:p w14:paraId="401B89E9" w14:textId="122FB5A8" w:rsidR="00D731A1" w:rsidRDefault="00160F5E" w:rsidP="00D731A1">
      <w:pPr>
        <w:pStyle w:val="ListParagraph"/>
        <w:numPr>
          <w:ilvl w:val="0"/>
          <w:numId w:val="1"/>
        </w:numPr>
        <w:jc w:val="both"/>
      </w:pPr>
      <w:r>
        <w:rPr>
          <w:noProof/>
        </w:rPr>
        <mc:AlternateContent>
          <mc:Choice Requires="wps">
            <w:drawing>
              <wp:anchor distT="45720" distB="45720" distL="114300" distR="114300" simplePos="0" relativeHeight="251653632" behindDoc="0" locked="0" layoutInCell="1" allowOverlap="1" wp14:anchorId="401B8A39" wp14:editId="401B8A3A">
                <wp:simplePos x="0" y="0"/>
                <wp:positionH relativeFrom="column">
                  <wp:posOffset>0</wp:posOffset>
                </wp:positionH>
                <wp:positionV relativeFrom="paragraph">
                  <wp:posOffset>473710</wp:posOffset>
                </wp:positionV>
                <wp:extent cx="5880100" cy="774700"/>
                <wp:effectExtent l="0" t="0" r="25400" b="25400"/>
                <wp:wrapTopAndBottom/>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0100" cy="774700"/>
                        </a:xfrm>
                        <a:prstGeom prst="rect">
                          <a:avLst/>
                        </a:prstGeom>
                        <a:solidFill>
                          <a:srgbClr val="FFFFFF"/>
                        </a:solidFill>
                        <a:ln w="9525">
                          <a:solidFill>
                            <a:srgbClr val="000000"/>
                          </a:solidFill>
                          <a:miter lim="800000"/>
                          <a:headEnd/>
                          <a:tailEnd/>
                        </a:ln>
                      </wps:spPr>
                      <wps:txbx>
                        <w:txbxContent>
                          <w:p w14:paraId="60020649" w14:textId="77777777" w:rsidR="00F43DA6" w:rsidRDefault="00F43DA6" w:rsidP="00FF70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DECLARE_IOT_</w:t>
                            </w:r>
                            <w:proofErr w:type="gramStart"/>
                            <w:r>
                              <w:rPr>
                                <w:rFonts w:ascii="Consolas" w:hAnsi="Consolas" w:cs="Consolas"/>
                                <w:color w:val="000000"/>
                                <w:sz w:val="19"/>
                                <w:szCs w:val="19"/>
                                <w:highlight w:val="white"/>
                              </w:rPr>
                              <w:t>MODEL(</w:t>
                            </w:r>
                            <w:proofErr w:type="spellStart"/>
                            <w:proofErr w:type="gramEnd"/>
                            <w:r>
                              <w:rPr>
                                <w:rFonts w:ascii="Consolas" w:hAnsi="Consolas" w:cs="Consolas"/>
                                <w:color w:val="000000"/>
                                <w:sz w:val="19"/>
                                <w:szCs w:val="19"/>
                                <w:highlight w:val="white"/>
                              </w:rPr>
                              <w:t>FunkyTV</w:t>
                            </w:r>
                            <w:proofErr w:type="spellEnd"/>
                            <w:r>
                              <w:rPr>
                                <w:rFonts w:ascii="Consolas" w:hAnsi="Consolas" w:cs="Consolas"/>
                                <w:color w:val="000000"/>
                                <w:sz w:val="19"/>
                                <w:szCs w:val="19"/>
                                <w:highlight w:val="white"/>
                              </w:rPr>
                              <w:t>,</w:t>
                            </w:r>
                          </w:p>
                          <w:p w14:paraId="57FB8DD9" w14:textId="614405C7" w:rsidR="00F43DA6" w:rsidRDefault="00F43D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Pr="00EB6D1F">
                              <w:rPr>
                                <w:rFonts w:ascii="Consolas" w:hAnsi="Consolas" w:cs="Consolas"/>
                                <w:color w:val="7030A0"/>
                                <w:sz w:val="19"/>
                                <w:szCs w:val="19"/>
                                <w:highlight w:val="white"/>
                              </w:rPr>
                              <w:t>…</w:t>
                            </w:r>
                          </w:p>
                          <w:p w14:paraId="687D999E" w14:textId="2A9FA3DA" w:rsidR="00F43DA6" w:rsidRDefault="00F43DA6" w:rsidP="00FF70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WITH_</w:t>
                            </w:r>
                            <w:proofErr w:type="gramStart"/>
                            <w:r>
                              <w:rPr>
                                <w:rFonts w:ascii="Consolas" w:hAnsi="Consolas" w:cs="Consolas"/>
                                <w:color w:val="000000"/>
                                <w:sz w:val="19"/>
                                <w:szCs w:val="19"/>
                                <w:highlight w:val="white"/>
                              </w:rPr>
                              <w:t>ACTION(</w:t>
                            </w:r>
                            <w:proofErr w:type="spellStart"/>
                            <w:proofErr w:type="gramEnd"/>
                            <w:r w:rsidR="005332EF">
                              <w:rPr>
                                <w:rFonts w:ascii="Consolas" w:hAnsi="Consolas" w:cs="Consolas"/>
                                <w:color w:val="000000"/>
                                <w:sz w:val="19"/>
                                <w:szCs w:val="19"/>
                                <w:highlight w:val="white"/>
                              </w:rPr>
                              <w:t>channelChange</w:t>
                            </w:r>
                            <w:proofErr w:type="spellEnd"/>
                            <w:r>
                              <w:rPr>
                                <w:rFonts w:ascii="Consolas" w:hAnsi="Consolas" w:cs="Consolas"/>
                                <w:color w:val="000000"/>
                                <w:sz w:val="19"/>
                                <w:szCs w:val="19"/>
                                <w:highlight w:val="white"/>
                              </w:rPr>
                              <w:t xml:space="preserve">, </w:t>
                            </w:r>
                            <w:proofErr w:type="spellStart"/>
                            <w:r w:rsidR="005332EF">
                              <w:rPr>
                                <w:rFonts w:ascii="Consolas" w:hAnsi="Consolas" w:cs="Consolas"/>
                                <w:color w:val="000000"/>
                                <w:sz w:val="19"/>
                                <w:szCs w:val="19"/>
                                <w:highlight w:val="white"/>
                              </w:rPr>
                              <w:t>ascii_char_ptr</w:t>
                            </w:r>
                            <w:proofErr w:type="spellEnd"/>
                            <w:r>
                              <w:rPr>
                                <w:rFonts w:ascii="Consolas" w:hAnsi="Consolas" w:cs="Consolas"/>
                                <w:color w:val="000000"/>
                                <w:sz w:val="19"/>
                                <w:szCs w:val="19"/>
                                <w:highlight w:val="white"/>
                              </w:rPr>
                              <w:t xml:space="preserve">, </w:t>
                            </w:r>
                            <w:r w:rsidR="005332EF">
                              <w:rPr>
                                <w:rFonts w:ascii="Consolas" w:hAnsi="Consolas" w:cs="Consolas"/>
                                <w:color w:val="000000"/>
                                <w:sz w:val="19"/>
                                <w:szCs w:val="19"/>
                                <w:highlight w:val="white"/>
                              </w:rPr>
                              <w:t>Property1</w:t>
                            </w:r>
                            <w:r>
                              <w:rPr>
                                <w:rFonts w:ascii="Consolas" w:hAnsi="Consolas" w:cs="Consolas"/>
                                <w:color w:val="000000"/>
                                <w:sz w:val="19"/>
                                <w:szCs w:val="19"/>
                                <w:highlight w:val="white"/>
                              </w:rPr>
                              <w:t>)</w:t>
                            </w:r>
                          </w:p>
                          <w:p w14:paraId="401B8A74" w14:textId="70D3CE6E" w:rsidR="00F43DA6" w:rsidRDefault="00F43DA6" w:rsidP="00D731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401B8A75" w14:textId="77777777" w:rsidR="00F43DA6" w:rsidRDefault="00F43DA6" w:rsidP="00D731A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1B8A39" id="_x0000_s1030" type="#_x0000_t202" style="position:absolute;left:0;text-align:left;margin-left:0;margin-top:37.3pt;width:463pt;height:61pt;z-index:251653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">
                <v:textbox>
                  <w:txbxContent>
                    <w:p w14:paraId="60020649" w14:textId="77777777" w:rsidR="00F43DA6" w:rsidRDefault="00F43DA6" w:rsidP="00FF70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DECLARE_IOT_</w:t>
                      </w:r>
                      <w:proofErr w:type="gramStart"/>
                      <w:r>
                        <w:rPr>
                          <w:rFonts w:ascii="Consolas" w:hAnsi="Consolas" w:cs="Consolas"/>
                          <w:color w:val="000000"/>
                          <w:sz w:val="19"/>
                          <w:szCs w:val="19"/>
                          <w:highlight w:val="white"/>
                        </w:rPr>
                        <w:t>MODEL(</w:t>
                      </w:r>
                      <w:proofErr w:type="spellStart"/>
                      <w:proofErr w:type="gramEnd"/>
                      <w:r>
                        <w:rPr>
                          <w:rFonts w:ascii="Consolas" w:hAnsi="Consolas" w:cs="Consolas"/>
                          <w:color w:val="000000"/>
                          <w:sz w:val="19"/>
                          <w:szCs w:val="19"/>
                          <w:highlight w:val="white"/>
                        </w:rPr>
                        <w:t>FunkyTV</w:t>
                      </w:r>
                      <w:proofErr w:type="spellEnd"/>
                      <w:r>
                        <w:rPr>
                          <w:rFonts w:ascii="Consolas" w:hAnsi="Consolas" w:cs="Consolas"/>
                          <w:color w:val="000000"/>
                          <w:sz w:val="19"/>
                          <w:szCs w:val="19"/>
                          <w:highlight w:val="white"/>
                        </w:rPr>
                        <w:t>,</w:t>
                      </w:r>
                    </w:p>
                    <w:p w14:paraId="57FB8DD9" w14:textId="614405C7" w:rsidR="00F43DA6" w:rsidRDefault="00F43D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Pr="00EB6D1F">
                        <w:rPr>
                          <w:rFonts w:ascii="Consolas" w:hAnsi="Consolas" w:cs="Consolas"/>
                          <w:color w:val="7030A0"/>
                          <w:sz w:val="19"/>
                          <w:szCs w:val="19"/>
                          <w:highlight w:val="white"/>
                        </w:rPr>
                        <w:t>…</w:t>
                      </w:r>
                    </w:p>
                    <w:p w14:paraId="687D999E" w14:textId="2A9FA3DA" w:rsidR="00F43DA6" w:rsidRDefault="00F43DA6" w:rsidP="00FF70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WITH_</w:t>
                      </w:r>
                      <w:proofErr w:type="gramStart"/>
                      <w:r>
                        <w:rPr>
                          <w:rFonts w:ascii="Consolas" w:hAnsi="Consolas" w:cs="Consolas"/>
                          <w:color w:val="000000"/>
                          <w:sz w:val="19"/>
                          <w:szCs w:val="19"/>
                          <w:highlight w:val="white"/>
                        </w:rPr>
                        <w:t>ACTION(</w:t>
                      </w:r>
                      <w:proofErr w:type="spellStart"/>
                      <w:proofErr w:type="gramEnd"/>
                      <w:r w:rsidR="005332EF">
                        <w:rPr>
                          <w:rFonts w:ascii="Consolas" w:hAnsi="Consolas" w:cs="Consolas"/>
                          <w:color w:val="000000"/>
                          <w:sz w:val="19"/>
                          <w:szCs w:val="19"/>
                          <w:highlight w:val="white"/>
                        </w:rPr>
                        <w:t>channelChange</w:t>
                      </w:r>
                      <w:proofErr w:type="spellEnd"/>
                      <w:r>
                        <w:rPr>
                          <w:rFonts w:ascii="Consolas" w:hAnsi="Consolas" w:cs="Consolas"/>
                          <w:color w:val="000000"/>
                          <w:sz w:val="19"/>
                          <w:szCs w:val="19"/>
                          <w:highlight w:val="white"/>
                        </w:rPr>
                        <w:t xml:space="preserve">, </w:t>
                      </w:r>
                      <w:proofErr w:type="spellStart"/>
                      <w:r w:rsidR="005332EF">
                        <w:rPr>
                          <w:rFonts w:ascii="Consolas" w:hAnsi="Consolas" w:cs="Consolas"/>
                          <w:color w:val="000000"/>
                          <w:sz w:val="19"/>
                          <w:szCs w:val="19"/>
                          <w:highlight w:val="white"/>
                        </w:rPr>
                        <w:t>ascii_char_ptr</w:t>
                      </w:r>
                      <w:proofErr w:type="spellEnd"/>
                      <w:r>
                        <w:rPr>
                          <w:rFonts w:ascii="Consolas" w:hAnsi="Consolas" w:cs="Consolas"/>
                          <w:color w:val="000000"/>
                          <w:sz w:val="19"/>
                          <w:szCs w:val="19"/>
                          <w:highlight w:val="white"/>
                        </w:rPr>
                        <w:t xml:space="preserve">, </w:t>
                      </w:r>
                      <w:r w:rsidR="005332EF">
                        <w:rPr>
                          <w:rFonts w:ascii="Consolas" w:hAnsi="Consolas" w:cs="Consolas"/>
                          <w:color w:val="000000"/>
                          <w:sz w:val="19"/>
                          <w:szCs w:val="19"/>
                          <w:highlight w:val="white"/>
                        </w:rPr>
                        <w:t>Property1</w:t>
                      </w:r>
                      <w:r>
                        <w:rPr>
                          <w:rFonts w:ascii="Consolas" w:hAnsi="Consolas" w:cs="Consolas"/>
                          <w:color w:val="000000"/>
                          <w:sz w:val="19"/>
                          <w:szCs w:val="19"/>
                          <w:highlight w:val="white"/>
                        </w:rPr>
                        <w:t>)</w:t>
                      </w:r>
                    </w:p>
                    <w:p w14:paraId="401B8A74" w14:textId="70D3CE6E" w:rsidR="00F43DA6" w:rsidRDefault="00F43DA6" w:rsidP="00D731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401B8A75" w14:textId="77777777" w:rsidR="00F43DA6" w:rsidRDefault="00F43DA6" w:rsidP="00D731A1"/>
                  </w:txbxContent>
                </v:textbox>
                <w10:wrap type="topAndBottom"/>
              </v:shape>
            </w:pict>
          </mc:Fallback>
        </mc:AlternateContent>
      </w:r>
      <w:proofErr w:type="spellStart"/>
      <w:proofErr w:type="gramStart"/>
      <w:r w:rsidR="00D731A1">
        <w:rPr>
          <w:i/>
        </w:rPr>
        <w:t>argXtype</w:t>
      </w:r>
      <w:proofErr w:type="spellEnd"/>
      <w:proofErr w:type="gramEnd"/>
      <w:r w:rsidR="00D731A1">
        <w:rPr>
          <w:i/>
        </w:rPr>
        <w:t xml:space="preserve">, </w:t>
      </w:r>
      <w:proofErr w:type="spellStart"/>
      <w:r w:rsidR="00D731A1">
        <w:rPr>
          <w:i/>
        </w:rPr>
        <w:t>argXName</w:t>
      </w:r>
      <w:proofErr w:type="spellEnd"/>
      <w:r w:rsidR="00D731A1">
        <w:t xml:space="preserve"> – defines the type and name for the </w:t>
      </w:r>
      <w:proofErr w:type="spellStart"/>
      <w:r w:rsidR="00D731A1">
        <w:t>X</w:t>
      </w:r>
      <w:r w:rsidR="00D731A1" w:rsidRPr="00D731A1">
        <w:rPr>
          <w:vertAlign w:val="superscript"/>
        </w:rPr>
        <w:t>th</w:t>
      </w:r>
      <w:proofErr w:type="spellEnd"/>
      <w:r w:rsidR="00D731A1">
        <w:t xml:space="preserve"> argument of the action. The type can be any of the primitive types or a </w:t>
      </w:r>
      <w:proofErr w:type="spellStart"/>
      <w:r w:rsidR="00D731A1">
        <w:t>struct</w:t>
      </w:r>
      <w:proofErr w:type="spellEnd"/>
      <w:r w:rsidR="00D731A1">
        <w:t xml:space="preserve"> type.</w:t>
      </w:r>
    </w:p>
    <w:p w14:paraId="6C8E64D0" w14:textId="598D1B66" w:rsidR="00025F7A" w:rsidRDefault="00025F7A" w:rsidP="00025F7A">
      <w:pPr>
        <w:pStyle w:val="Heading2"/>
      </w:pPr>
      <w:r>
        <w:t>GET_MODEL_</w:t>
      </w:r>
      <w:proofErr w:type="gramStart"/>
      <w:r>
        <w:t>HANDLE(</w:t>
      </w:r>
      <w:proofErr w:type="spellStart"/>
      <w:proofErr w:type="gramEnd"/>
      <w:r w:rsidR="00646328">
        <w:t>sch</w:t>
      </w:r>
      <w:r w:rsidR="002E4E92">
        <w:t>emaNamespace</w:t>
      </w:r>
      <w:proofErr w:type="spellEnd"/>
      <w:r w:rsidR="002E4E92">
        <w:t xml:space="preserve">, </w:t>
      </w:r>
      <w:proofErr w:type="spellStart"/>
      <w:r>
        <w:t>modelName</w:t>
      </w:r>
      <w:proofErr w:type="spellEnd"/>
      <w:r>
        <w:t>)</w:t>
      </w:r>
    </w:p>
    <w:p w14:paraId="3B4DA246" w14:textId="2E8CB2A7" w:rsidR="00025F7A" w:rsidRDefault="00025F7A" w:rsidP="00025F7A">
      <w:r>
        <w:t xml:space="preserve">The GET_MODEL_HANDLE macro returns a model handle that can be used in subsequent </w:t>
      </w:r>
      <w:r w:rsidR="00893CEE">
        <w:t>operations</w:t>
      </w:r>
      <w:r>
        <w:t xml:space="preserve"> like generating </w:t>
      </w:r>
      <w:r w:rsidR="00656F79">
        <w:t xml:space="preserve">the </w:t>
      </w:r>
      <w:r w:rsidR="005B3D15">
        <w:t>CSDL schema</w:t>
      </w:r>
      <w:r>
        <w:t xml:space="preserve"> for the model, uploading the schema, creating a device, etc.</w:t>
      </w:r>
    </w:p>
    <w:p w14:paraId="401B89EA" w14:textId="7B177927" w:rsidR="00D731A1" w:rsidRDefault="00336E9B" w:rsidP="004F47E3">
      <w:pPr>
        <w:pStyle w:val="Heading1"/>
      </w:pPr>
      <w:r>
        <w:t>Acting on</w:t>
      </w:r>
      <w:r w:rsidR="004F47E3">
        <w:t xml:space="preserve"> </w:t>
      </w:r>
      <w:r>
        <w:t>model</w:t>
      </w:r>
      <w:r w:rsidR="00EF2897">
        <w:t>s</w:t>
      </w:r>
    </w:p>
    <w:p w14:paraId="401B89EB" w14:textId="1C35CF71" w:rsidR="00B66AA6" w:rsidRDefault="00B66AA6" w:rsidP="00B66AA6">
      <w:pPr>
        <w:pStyle w:val="Heading2"/>
      </w:pPr>
      <w:del w:id="1" w:author="Andrei Porumb" w:date="2015-08-10T17:31:00Z">
        <w:r w:rsidDel="00FB09FC">
          <w:delText>SEND</w:delText>
        </w:r>
        <w:r w:rsidR="00290354" w:rsidDel="00FB09FC">
          <w:delText>_ASYNC</w:delText>
        </w:r>
      </w:del>
      <w:proofErr w:type="gramStart"/>
      <w:ins w:id="2" w:author="Andrei Porumb" w:date="2015-08-10T17:31:00Z">
        <w:r w:rsidR="00FB09FC">
          <w:t>SERIALIZE</w:t>
        </w:r>
      </w:ins>
      <w:r>
        <w:t>(</w:t>
      </w:r>
      <w:proofErr w:type="gramEnd"/>
      <w:r w:rsidR="00A136DB">
        <w:t>destination</w:t>
      </w:r>
      <w:r w:rsidR="00290354">
        <w:t xml:space="preserve">, </w:t>
      </w:r>
      <w:proofErr w:type="spellStart"/>
      <w:r w:rsidR="00A136DB">
        <w:t>destinationSize</w:t>
      </w:r>
      <w:proofErr w:type="spellEnd"/>
      <w:r>
        <w:t xml:space="preserve">, </w:t>
      </w:r>
      <w:r w:rsidR="00B4574C">
        <w:t>property</w:t>
      </w:r>
      <w:r w:rsidR="00251217">
        <w:t>1</w:t>
      </w:r>
      <w:r>
        <w:t>, …)</w:t>
      </w:r>
    </w:p>
    <w:p w14:paraId="401B89EC" w14:textId="0299ECA0" w:rsidR="00383D3F" w:rsidRDefault="00383D3F" w:rsidP="00383D3F">
      <w:r>
        <w:t xml:space="preserve">This macro </w:t>
      </w:r>
      <w:r w:rsidR="00251217">
        <w:t>produces JSON serialized representation of the properties.</w:t>
      </w:r>
    </w:p>
    <w:p w14:paraId="401B89ED" w14:textId="77777777" w:rsidR="00B04644" w:rsidRDefault="00B04644" w:rsidP="00B04644">
      <w:r w:rsidRPr="00B04644">
        <w:rPr>
          <w:u w:val="single"/>
        </w:rPr>
        <w:t>Arguments</w:t>
      </w:r>
      <w:r>
        <w:t>:</w:t>
      </w:r>
    </w:p>
    <w:p w14:paraId="38CD068B" w14:textId="77777777" w:rsidR="008B5CA1" w:rsidRDefault="008B5CA1" w:rsidP="006A4353">
      <w:pPr>
        <w:ind w:left="720"/>
      </w:pPr>
    </w:p>
    <w:p w14:paraId="72FE5ADC" w14:textId="70B807D3" w:rsidR="00290354" w:rsidRDefault="00251217">
      <w:pPr>
        <w:pStyle w:val="ListParagraph"/>
        <w:numPr>
          <w:ilvl w:val="0"/>
          <w:numId w:val="2"/>
        </w:numPr>
      </w:pPr>
      <w:proofErr w:type="gramStart"/>
      <w:r>
        <w:t>destination</w:t>
      </w:r>
      <w:proofErr w:type="gramEnd"/>
      <w:r>
        <w:t xml:space="preserve"> </w:t>
      </w:r>
      <w:r w:rsidR="00290354">
        <w:t xml:space="preserve">– </w:t>
      </w:r>
      <w:r>
        <w:t xml:space="preserve">pointer to an unsigned char* that will receive the serialized data. </w:t>
      </w:r>
    </w:p>
    <w:p w14:paraId="7F84C537" w14:textId="3170FD71" w:rsidR="003B00A1" w:rsidRDefault="00251217">
      <w:pPr>
        <w:pStyle w:val="ListParagraph"/>
        <w:numPr>
          <w:ilvl w:val="0"/>
          <w:numId w:val="2"/>
        </w:numPr>
      </w:pPr>
      <w:proofErr w:type="spellStart"/>
      <w:r>
        <w:t>destinationSize</w:t>
      </w:r>
      <w:proofErr w:type="spellEnd"/>
      <w:r>
        <w:t xml:space="preserve"> </w:t>
      </w:r>
      <w:r w:rsidR="003B00A1">
        <w:t xml:space="preserve">– </w:t>
      </w:r>
      <w:r>
        <w:t xml:space="preserve">Pointer to a </w:t>
      </w:r>
      <w:proofErr w:type="spellStart"/>
      <w:r>
        <w:t>size_t</w:t>
      </w:r>
      <w:proofErr w:type="spellEnd"/>
      <w:r>
        <w:t xml:space="preserve"> that gets written with the size in bytes of the serialized data</w:t>
      </w:r>
      <w:r w:rsidR="003B00A1">
        <w:t xml:space="preserve"> </w:t>
      </w:r>
    </w:p>
    <w:p w14:paraId="05A53C4C" w14:textId="2FF55D05" w:rsidR="00290354" w:rsidRDefault="008324CD">
      <w:pPr>
        <w:pStyle w:val="ListParagraph"/>
        <w:numPr>
          <w:ilvl w:val="0"/>
          <w:numId w:val="2"/>
        </w:numPr>
      </w:pPr>
      <w:r>
        <w:t xml:space="preserve">property1, </w:t>
      </w:r>
      <w:proofErr w:type="gramStart"/>
      <w:r>
        <w:t>property2, …</w:t>
      </w:r>
      <w:proofErr w:type="gramEnd"/>
      <w:r>
        <w:t xml:space="preserve"> -  a list of property values to send.</w:t>
      </w:r>
      <w:r w:rsidR="00147EF9">
        <w:t xml:space="preserve"> The order </w:t>
      </w:r>
      <w:r w:rsidR="00DE10F6">
        <w:t xml:space="preserve">in which the properties appear in the list </w:t>
      </w:r>
      <w:r w:rsidR="00147EF9">
        <w:t>does not matter</w:t>
      </w:r>
      <w:r w:rsidR="00951B39">
        <w:t>, all values will be sent together</w:t>
      </w:r>
      <w:r w:rsidR="00147EF9">
        <w:t>.</w:t>
      </w:r>
    </w:p>
    <w:p w14:paraId="401B89F0" w14:textId="77777777" w:rsidR="00B04644" w:rsidRDefault="00B04644" w:rsidP="00B04644">
      <w:r w:rsidRPr="00FE432F">
        <w:rPr>
          <w:u w:val="single"/>
        </w:rPr>
        <w:t>Return</w:t>
      </w:r>
      <w:r w:rsidR="006D734B">
        <w:rPr>
          <w:u w:val="single"/>
        </w:rPr>
        <w:t>s</w:t>
      </w:r>
      <w:r w:rsidR="00FE432F">
        <w:t>:</w:t>
      </w:r>
    </w:p>
    <w:p w14:paraId="401B89F1" w14:textId="18B66B13" w:rsidR="00FE432F" w:rsidRDefault="002E4E92" w:rsidP="00FE432F">
      <w:pPr>
        <w:pStyle w:val="ListParagraph"/>
        <w:numPr>
          <w:ilvl w:val="0"/>
          <w:numId w:val="3"/>
        </w:numPr>
      </w:pPr>
      <w:r>
        <w:t>CODEFIRST_</w:t>
      </w:r>
      <w:r w:rsidDel="002E4E92">
        <w:t xml:space="preserve"> </w:t>
      </w:r>
      <w:r w:rsidR="00FE432F">
        <w:t>OK on success</w:t>
      </w:r>
    </w:p>
    <w:p w14:paraId="401B89F2" w14:textId="77777777" w:rsidR="00FE432F" w:rsidRDefault="00FE432F" w:rsidP="00FE432F">
      <w:pPr>
        <w:pStyle w:val="ListParagraph"/>
        <w:numPr>
          <w:ilvl w:val="0"/>
          <w:numId w:val="3"/>
        </w:numPr>
      </w:pPr>
      <w:r>
        <w:t>Any other value on failure</w:t>
      </w:r>
    </w:p>
    <w:p w14:paraId="3A20C782" w14:textId="2B21ABB3" w:rsidR="00997DB7" w:rsidRDefault="00997DB7" w:rsidP="00C72916">
      <w:r>
        <w:rPr>
          <w:noProof/>
        </w:rPr>
        <w:lastRenderedPageBreak/>
        <mc:AlternateContent>
          <mc:Choice Requires="wps">
            <w:drawing>
              <wp:anchor distT="45720" distB="45720" distL="114300" distR="114300" simplePos="0" relativeHeight="251654656" behindDoc="0" locked="0" layoutInCell="1" allowOverlap="1" wp14:anchorId="401B8A3B" wp14:editId="4119BF9A">
                <wp:simplePos x="0" y="0"/>
                <wp:positionH relativeFrom="margin">
                  <wp:align>right</wp:align>
                </wp:positionH>
                <wp:positionV relativeFrom="paragraph">
                  <wp:posOffset>0</wp:posOffset>
                </wp:positionV>
                <wp:extent cx="5880100" cy="3886200"/>
                <wp:effectExtent l="0" t="0" r="25400" b="19050"/>
                <wp:wrapTopAndBottom/>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0100" cy="3886200"/>
                        </a:xfrm>
                        <a:prstGeom prst="rect">
                          <a:avLst/>
                        </a:prstGeom>
                        <a:solidFill>
                          <a:srgbClr val="FFFFFF"/>
                        </a:solidFill>
                        <a:ln w="9525">
                          <a:solidFill>
                            <a:srgbClr val="000000"/>
                          </a:solidFill>
                          <a:miter lim="800000"/>
                          <a:headEnd/>
                          <a:tailEnd/>
                        </a:ln>
                      </wps:spPr>
                      <wps:txbx>
                        <w:txbxContent>
                          <w:p w14:paraId="12502DE4" w14:textId="6968612E" w:rsidR="00F43DA6" w:rsidRDefault="00646328" w:rsidP="00C72916">
                            <w:pPr>
                              <w:autoSpaceDE w:val="0"/>
                              <w:autoSpaceDN w:val="0"/>
                              <w:adjustRightInd w:val="0"/>
                              <w:spacing w:after="0" w:line="240" w:lineRule="auto"/>
                              <w:rPr>
                                <w:rFonts w:ascii="Consolas" w:hAnsi="Consolas" w:cs="Consolas"/>
                                <w:color w:val="000000"/>
                                <w:sz w:val="19"/>
                                <w:szCs w:val="19"/>
                                <w:highlight w:val="white"/>
                              </w:rPr>
                            </w:pPr>
                            <w:r w:rsidRPr="00EB6D1F">
                              <w:rPr>
                                <w:rFonts w:ascii="Consolas" w:hAnsi="Consolas" w:cs="Consolas"/>
                                <w:color w:val="7030A0"/>
                                <w:sz w:val="19"/>
                                <w:szCs w:val="19"/>
                                <w:highlight w:val="white"/>
                              </w:rPr>
                              <w:t>…</w:t>
                            </w:r>
                          </w:p>
                          <w:p w14:paraId="401B8A76" w14:textId="08A34BF3" w:rsidR="00F43DA6" w:rsidRDefault="00F43DA6" w:rsidP="00C729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DECLARE_IOT_</w:t>
                            </w:r>
                            <w:proofErr w:type="gramStart"/>
                            <w:r>
                              <w:rPr>
                                <w:rFonts w:ascii="Consolas" w:hAnsi="Consolas" w:cs="Consolas"/>
                                <w:color w:val="000000"/>
                                <w:sz w:val="19"/>
                                <w:szCs w:val="19"/>
                                <w:highlight w:val="white"/>
                              </w:rPr>
                              <w:t>MODEL(</w:t>
                            </w:r>
                            <w:proofErr w:type="spellStart"/>
                            <w:proofErr w:type="gramEnd"/>
                            <w:r>
                              <w:rPr>
                                <w:rFonts w:ascii="Consolas" w:hAnsi="Consolas" w:cs="Consolas"/>
                                <w:color w:val="000000"/>
                                <w:sz w:val="19"/>
                                <w:szCs w:val="19"/>
                                <w:highlight w:val="white"/>
                              </w:rPr>
                              <w:t>FunkyTV</w:t>
                            </w:r>
                            <w:proofErr w:type="spellEnd"/>
                            <w:r>
                              <w:rPr>
                                <w:rFonts w:ascii="Consolas" w:hAnsi="Consolas" w:cs="Consolas"/>
                                <w:color w:val="000000"/>
                                <w:sz w:val="19"/>
                                <w:szCs w:val="19"/>
                                <w:highlight w:val="white"/>
                              </w:rPr>
                              <w:t>,</w:t>
                            </w:r>
                          </w:p>
                          <w:p w14:paraId="401B8A77" w14:textId="0B03125D" w:rsidR="00F43DA6" w:rsidRDefault="00F43DA6" w:rsidP="00C729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Pr="00295C36">
                              <w:rPr>
                                <w:rFonts w:ascii="Consolas" w:hAnsi="Consolas" w:cs="Consolas"/>
                                <w:color w:val="000000"/>
                                <w:sz w:val="19"/>
                                <w:szCs w:val="19"/>
                              </w:rPr>
                              <w:t>WITH_</w:t>
                            </w:r>
                            <w:proofErr w:type="gramStart"/>
                            <w:r w:rsidR="00EB6D1F">
                              <w:rPr>
                                <w:rFonts w:ascii="Consolas" w:hAnsi="Consolas" w:cs="Consolas"/>
                                <w:color w:val="000000"/>
                                <w:sz w:val="19"/>
                                <w:szCs w:val="19"/>
                              </w:rPr>
                              <w:t>DATA</w:t>
                            </w:r>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screenSize</w:t>
                            </w:r>
                            <w:proofErr w:type="spellEnd"/>
                            <w:r>
                              <w:rPr>
                                <w:rFonts w:ascii="Consolas" w:hAnsi="Consolas" w:cs="Consolas"/>
                                <w:color w:val="000000"/>
                                <w:sz w:val="19"/>
                                <w:szCs w:val="19"/>
                                <w:highlight w:val="white"/>
                              </w:rPr>
                              <w:t>),</w:t>
                            </w:r>
                          </w:p>
                          <w:p w14:paraId="401B8A78" w14:textId="40726BF6" w:rsidR="00F43DA6" w:rsidRDefault="00F43DA6" w:rsidP="00C729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Pr="00295C36">
                              <w:rPr>
                                <w:rFonts w:ascii="Consolas" w:hAnsi="Consolas" w:cs="Consolas"/>
                                <w:color w:val="000000"/>
                                <w:sz w:val="19"/>
                                <w:szCs w:val="19"/>
                              </w:rPr>
                              <w:t>WITH_</w:t>
                            </w:r>
                            <w:proofErr w:type="gramStart"/>
                            <w:r w:rsidR="00EB6D1F">
                              <w:rPr>
                                <w:rFonts w:ascii="Consolas" w:hAnsi="Consolas" w:cs="Consolas"/>
                                <w:color w:val="000000"/>
                                <w:sz w:val="19"/>
                                <w:szCs w:val="19"/>
                              </w:rPr>
                              <w:t>DATA</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bool, </w:t>
                            </w:r>
                            <w:proofErr w:type="spellStart"/>
                            <w:r>
                              <w:rPr>
                                <w:rFonts w:ascii="Consolas" w:hAnsi="Consolas" w:cs="Consolas"/>
                                <w:color w:val="000000"/>
                                <w:sz w:val="19"/>
                                <w:szCs w:val="19"/>
                                <w:highlight w:val="white"/>
                              </w:rPr>
                              <w:t>hasEthernet</w:t>
                            </w:r>
                            <w:proofErr w:type="spellEnd"/>
                            <w:r>
                              <w:rPr>
                                <w:rFonts w:ascii="Consolas" w:hAnsi="Consolas" w:cs="Consolas"/>
                                <w:color w:val="000000"/>
                                <w:sz w:val="19"/>
                                <w:szCs w:val="19"/>
                                <w:highlight w:val="white"/>
                              </w:rPr>
                              <w:t>),</w:t>
                            </w:r>
                          </w:p>
                          <w:p w14:paraId="45CB3649" w14:textId="2AECD8E0" w:rsidR="00F43DA6" w:rsidRDefault="00F43DA6" w:rsidP="00C729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Pr="00EB6D1F">
                              <w:rPr>
                                <w:rFonts w:ascii="Consolas" w:hAnsi="Consolas" w:cs="Consolas"/>
                                <w:color w:val="7030A0"/>
                                <w:sz w:val="19"/>
                                <w:szCs w:val="19"/>
                                <w:highlight w:val="white"/>
                              </w:rPr>
                              <w:t>…</w:t>
                            </w:r>
                          </w:p>
                          <w:p w14:paraId="401B8A7A" w14:textId="7BDD7EF8" w:rsidR="00F43DA6" w:rsidRDefault="00F43DA6" w:rsidP="00C72916">
                            <w:pPr>
                              <w:autoSpaceDE w:val="0"/>
                              <w:autoSpaceDN w:val="0"/>
                              <w:adjustRightInd w:val="0"/>
                              <w:spacing w:after="0" w:line="240" w:lineRule="auto"/>
                              <w:rPr>
                                <w:rFonts w:ascii="Consolas" w:hAnsi="Consolas" w:cs="Consolas"/>
                                <w:color w:val="6F008A"/>
                                <w:sz w:val="19"/>
                                <w:szCs w:val="19"/>
                                <w:highlight w:val="white"/>
                              </w:rPr>
                            </w:pPr>
                            <w:r>
                              <w:rPr>
                                <w:rFonts w:ascii="Consolas" w:hAnsi="Consolas" w:cs="Consolas"/>
                                <w:color w:val="000000"/>
                                <w:sz w:val="19"/>
                                <w:szCs w:val="19"/>
                                <w:highlight w:val="white"/>
                              </w:rPr>
                              <w:t>);</w:t>
                            </w:r>
                          </w:p>
                          <w:p w14:paraId="401B8A7D" w14:textId="31C57F86" w:rsidR="00F43DA6" w:rsidDel="008E47D3" w:rsidRDefault="00F43DA6" w:rsidP="00C72916">
                            <w:pPr>
                              <w:autoSpaceDE w:val="0"/>
                              <w:autoSpaceDN w:val="0"/>
                              <w:adjustRightInd w:val="0"/>
                              <w:spacing w:after="0" w:line="240" w:lineRule="auto"/>
                              <w:rPr>
                                <w:del w:id="3" w:author="Andrei Porumb" w:date="2015-08-10T12:15:00Z"/>
                                <w:rFonts w:ascii="Consolas" w:hAnsi="Consolas" w:cs="Consolas"/>
                                <w:color w:val="6F008A"/>
                                <w:sz w:val="19"/>
                                <w:szCs w:val="19"/>
                                <w:highlight w:val="white"/>
                              </w:rPr>
                            </w:pPr>
                            <w:del w:id="4" w:author="Andrei Porumb" w:date="2015-08-10T12:15:00Z">
                              <w:r w:rsidDel="008E47D3">
                                <w:rPr>
                                  <w:rFonts w:ascii="Consolas" w:hAnsi="Consolas" w:cs="Consolas"/>
                                  <w:color w:val="6F008A"/>
                                  <w:sz w:val="19"/>
                                  <w:szCs w:val="19"/>
                                  <w:highlight w:val="white"/>
                                </w:rPr>
                                <w:delText>…</w:delText>
                              </w:r>
                            </w:del>
                          </w:p>
                          <w:p w14:paraId="70DC7767" w14:textId="07C7A9F3" w:rsidR="00290354" w:rsidDel="008E47D3" w:rsidRDefault="00290354" w:rsidP="00290354">
                            <w:pPr>
                              <w:autoSpaceDE w:val="0"/>
                              <w:autoSpaceDN w:val="0"/>
                              <w:adjustRightInd w:val="0"/>
                              <w:spacing w:after="0" w:line="240" w:lineRule="auto"/>
                              <w:rPr>
                                <w:del w:id="5" w:author="Andrei Porumb" w:date="2015-08-10T12:15:00Z"/>
                                <w:rFonts w:ascii="Consolas" w:hAnsi="Consolas" w:cs="Consolas"/>
                                <w:color w:val="000000"/>
                                <w:sz w:val="19"/>
                                <w:szCs w:val="19"/>
                                <w:highlight w:val="white"/>
                              </w:rPr>
                            </w:pPr>
                            <w:del w:id="6" w:author="Andrei Porumb" w:date="2015-08-10T12:15:00Z">
                              <w:r w:rsidDel="008E47D3">
                                <w:rPr>
                                  <w:rFonts w:ascii="Consolas" w:hAnsi="Consolas" w:cs="Consolas"/>
                                  <w:color w:val="0000FF"/>
                                  <w:sz w:val="19"/>
                                  <w:szCs w:val="19"/>
                                  <w:highlight w:val="white"/>
                                </w:rPr>
                                <w:delText>void</w:delText>
                              </w:r>
                              <w:r w:rsidDel="008E47D3">
                                <w:rPr>
                                  <w:rFonts w:ascii="Consolas" w:hAnsi="Consolas" w:cs="Consolas"/>
                                  <w:color w:val="000000"/>
                                  <w:sz w:val="19"/>
                                  <w:szCs w:val="19"/>
                                  <w:highlight w:val="white"/>
                                </w:rPr>
                                <w:delText xml:space="preserve"> handle</w:delText>
                              </w:r>
                              <w:r w:rsidR="009B7D72" w:rsidDel="008E47D3">
                                <w:rPr>
                                  <w:rFonts w:ascii="Consolas" w:hAnsi="Consolas" w:cs="Consolas"/>
                                  <w:color w:val="000000"/>
                                  <w:sz w:val="19"/>
                                  <w:szCs w:val="19"/>
                                  <w:highlight w:val="white"/>
                                </w:rPr>
                                <w:delText>IoT</w:delText>
                              </w:r>
                              <w:r w:rsidDel="008E47D3">
                                <w:rPr>
                                  <w:rFonts w:ascii="Consolas" w:hAnsi="Consolas" w:cs="Consolas"/>
                                  <w:color w:val="000000"/>
                                  <w:sz w:val="19"/>
                                  <w:szCs w:val="19"/>
                                  <w:highlight w:val="white"/>
                                </w:rPr>
                                <w:delText>HubCallBack(</w:delText>
                              </w:r>
                              <w:r w:rsidR="004C6F9A" w:rsidDel="008E47D3">
                                <w:rPr>
                                  <w:rFonts w:ascii="Consolas" w:hAnsi="Consolas" w:cs="Consolas"/>
                                  <w:color w:val="2B91AF"/>
                                  <w:sz w:val="19"/>
                                  <w:szCs w:val="19"/>
                                  <w:highlight w:val="white"/>
                                </w:rPr>
                                <w:delText>IOT</w:delText>
                              </w:r>
                              <w:r w:rsidDel="008E47D3">
                                <w:rPr>
                                  <w:rFonts w:ascii="Consolas" w:hAnsi="Consolas" w:cs="Consolas"/>
                                  <w:color w:val="2B91AF"/>
                                  <w:sz w:val="19"/>
                                  <w:szCs w:val="19"/>
                                  <w:highlight w:val="white"/>
                                </w:rPr>
                                <w:delText>HUB_CLIENT_CONFIRMATION_RESULT</w:delText>
                              </w:r>
                              <w:r w:rsidDel="008E47D3">
                                <w:rPr>
                                  <w:rFonts w:ascii="Consolas" w:hAnsi="Consolas" w:cs="Consolas"/>
                                  <w:color w:val="000000"/>
                                  <w:sz w:val="19"/>
                                  <w:szCs w:val="19"/>
                                  <w:highlight w:val="white"/>
                                </w:rPr>
                                <w:delText xml:space="preserve"> </w:delText>
                              </w:r>
                              <w:r w:rsidDel="008E47D3">
                                <w:rPr>
                                  <w:rFonts w:ascii="Consolas" w:hAnsi="Consolas" w:cs="Consolas"/>
                                  <w:color w:val="808080"/>
                                  <w:sz w:val="19"/>
                                  <w:szCs w:val="19"/>
                                  <w:highlight w:val="white"/>
                                </w:rPr>
                                <w:delText>result</w:delText>
                              </w:r>
                              <w:r w:rsidDel="008E47D3">
                                <w:rPr>
                                  <w:rFonts w:ascii="Consolas" w:hAnsi="Consolas" w:cs="Consolas"/>
                                  <w:color w:val="000000"/>
                                  <w:sz w:val="19"/>
                                  <w:szCs w:val="19"/>
                                  <w:highlight w:val="white"/>
                                </w:rPr>
                                <w:delText xml:space="preserve">, </w:delText>
                              </w:r>
                              <w:r w:rsidDel="008E47D3">
                                <w:rPr>
                                  <w:rFonts w:ascii="Consolas" w:hAnsi="Consolas" w:cs="Consolas"/>
                                  <w:color w:val="0000FF"/>
                                  <w:sz w:val="19"/>
                                  <w:szCs w:val="19"/>
                                  <w:highlight w:val="white"/>
                                </w:rPr>
                                <w:delText>void</w:delText>
                              </w:r>
                              <w:r w:rsidDel="008E47D3">
                                <w:rPr>
                                  <w:rFonts w:ascii="Consolas" w:hAnsi="Consolas" w:cs="Consolas"/>
                                  <w:color w:val="000000"/>
                                  <w:sz w:val="19"/>
                                  <w:szCs w:val="19"/>
                                  <w:highlight w:val="white"/>
                                </w:rPr>
                                <w:delText xml:space="preserve">* </w:delText>
                              </w:r>
                              <w:r w:rsidDel="008E47D3">
                                <w:rPr>
                                  <w:rFonts w:ascii="Consolas" w:hAnsi="Consolas" w:cs="Consolas"/>
                                  <w:color w:val="808080"/>
                                  <w:sz w:val="19"/>
                                  <w:szCs w:val="19"/>
                                  <w:highlight w:val="white"/>
                                </w:rPr>
                                <w:delText>userContextCallback</w:delText>
                              </w:r>
                              <w:r w:rsidDel="008E47D3">
                                <w:rPr>
                                  <w:rFonts w:ascii="Consolas" w:hAnsi="Consolas" w:cs="Consolas"/>
                                  <w:color w:val="000000"/>
                                  <w:sz w:val="19"/>
                                  <w:szCs w:val="19"/>
                                  <w:highlight w:val="white"/>
                                </w:rPr>
                                <w:delText>)</w:delText>
                              </w:r>
                            </w:del>
                          </w:p>
                          <w:p w14:paraId="54DDA6F3" w14:textId="623987E0" w:rsidR="00290354" w:rsidDel="008E47D3" w:rsidRDefault="00290354" w:rsidP="00290354">
                            <w:pPr>
                              <w:autoSpaceDE w:val="0"/>
                              <w:autoSpaceDN w:val="0"/>
                              <w:adjustRightInd w:val="0"/>
                              <w:spacing w:after="0" w:line="240" w:lineRule="auto"/>
                              <w:rPr>
                                <w:del w:id="7" w:author="Andrei Porumb" w:date="2015-08-10T12:15:00Z"/>
                                <w:rFonts w:ascii="Consolas" w:hAnsi="Consolas" w:cs="Consolas"/>
                                <w:color w:val="000000"/>
                                <w:sz w:val="19"/>
                                <w:szCs w:val="19"/>
                                <w:highlight w:val="white"/>
                              </w:rPr>
                            </w:pPr>
                            <w:del w:id="8" w:author="Andrei Porumb" w:date="2015-08-10T12:15:00Z">
                              <w:r w:rsidDel="008E47D3">
                                <w:rPr>
                                  <w:rFonts w:ascii="Consolas" w:hAnsi="Consolas" w:cs="Consolas"/>
                                  <w:color w:val="000000"/>
                                  <w:sz w:val="19"/>
                                  <w:szCs w:val="19"/>
                                  <w:highlight w:val="white"/>
                                </w:rPr>
                                <w:delText>{</w:delText>
                              </w:r>
                            </w:del>
                          </w:p>
                          <w:p w14:paraId="7BCC428C" w14:textId="28412FA7" w:rsidR="00290354" w:rsidRPr="003B00A1" w:rsidDel="008E47D3" w:rsidRDefault="00290354" w:rsidP="00290354">
                            <w:pPr>
                              <w:autoSpaceDE w:val="0"/>
                              <w:autoSpaceDN w:val="0"/>
                              <w:adjustRightInd w:val="0"/>
                              <w:spacing w:after="0" w:line="240" w:lineRule="auto"/>
                              <w:rPr>
                                <w:del w:id="9" w:author="Andrei Porumb" w:date="2015-08-10T12:15:00Z"/>
                                <w:rFonts w:ascii="Consolas" w:hAnsi="Consolas" w:cs="Consolas"/>
                                <w:color w:val="6F008A"/>
                                <w:sz w:val="19"/>
                                <w:szCs w:val="19"/>
                                <w:highlight w:val="white"/>
                              </w:rPr>
                            </w:pPr>
                            <w:del w:id="10" w:author="Andrei Porumb" w:date="2015-08-10T12:15:00Z">
                              <w:r w:rsidDel="008E47D3">
                                <w:rPr>
                                  <w:rFonts w:ascii="Consolas" w:hAnsi="Consolas" w:cs="Consolas"/>
                                  <w:color w:val="000000"/>
                                  <w:sz w:val="19"/>
                                  <w:szCs w:val="19"/>
                                  <w:highlight w:val="white"/>
                                </w:rPr>
                                <w:delText xml:space="preserve">     </w:delText>
                              </w:r>
                              <w:r w:rsidRPr="003B00A1" w:rsidDel="008E47D3">
                                <w:rPr>
                                  <w:rFonts w:ascii="Consolas" w:hAnsi="Consolas" w:cs="Consolas"/>
                                  <w:color w:val="6F008A"/>
                                  <w:sz w:val="19"/>
                                  <w:szCs w:val="19"/>
                                  <w:highlight w:val="white"/>
                                </w:rPr>
                                <w:delText>&lt;YOUR HANDLE CODE HERE&gt;</w:delText>
                              </w:r>
                            </w:del>
                          </w:p>
                          <w:p w14:paraId="4B610ADD" w14:textId="6090F017" w:rsidR="00290354" w:rsidDel="008E47D3" w:rsidRDefault="00290354" w:rsidP="00290354">
                            <w:pPr>
                              <w:autoSpaceDE w:val="0"/>
                              <w:autoSpaceDN w:val="0"/>
                              <w:adjustRightInd w:val="0"/>
                              <w:spacing w:after="0" w:line="240" w:lineRule="auto"/>
                              <w:rPr>
                                <w:del w:id="11" w:author="Andrei Porumb" w:date="2015-08-10T12:15:00Z"/>
                                <w:rFonts w:ascii="Consolas" w:hAnsi="Consolas" w:cs="Consolas"/>
                                <w:color w:val="000000"/>
                                <w:sz w:val="19"/>
                                <w:szCs w:val="19"/>
                                <w:highlight w:val="white"/>
                              </w:rPr>
                            </w:pPr>
                            <w:del w:id="12" w:author="Andrei Porumb" w:date="2015-08-10T12:15:00Z">
                              <w:r w:rsidDel="008E47D3">
                                <w:rPr>
                                  <w:rFonts w:ascii="Consolas" w:hAnsi="Consolas" w:cs="Consolas"/>
                                  <w:color w:val="000000"/>
                                  <w:sz w:val="19"/>
                                  <w:szCs w:val="19"/>
                                  <w:highlight w:val="white"/>
                                </w:rPr>
                                <w:delText>}</w:delText>
                              </w:r>
                            </w:del>
                          </w:p>
                          <w:p w14:paraId="40A36E79" w14:textId="5DF4BFBE" w:rsidR="00290354" w:rsidRDefault="00290354" w:rsidP="00290354">
                            <w:pPr>
                              <w:autoSpaceDE w:val="0"/>
                              <w:autoSpaceDN w:val="0"/>
                              <w:adjustRightInd w:val="0"/>
                              <w:spacing w:after="0" w:line="240" w:lineRule="auto"/>
                              <w:rPr>
                                <w:rFonts w:ascii="Consolas" w:hAnsi="Consolas" w:cs="Consolas"/>
                                <w:color w:val="6F008A"/>
                                <w:sz w:val="19"/>
                                <w:szCs w:val="19"/>
                                <w:highlight w:val="white"/>
                              </w:rPr>
                            </w:pPr>
                            <w:r>
                              <w:rPr>
                                <w:rFonts w:ascii="Consolas" w:hAnsi="Consolas" w:cs="Consolas"/>
                                <w:color w:val="000000"/>
                                <w:sz w:val="19"/>
                                <w:szCs w:val="19"/>
                                <w:highlight w:val="white"/>
                              </w:rPr>
                              <w:t>…</w:t>
                            </w:r>
                          </w:p>
                          <w:p w14:paraId="401B8A7E" w14:textId="77777777" w:rsidR="00F43DA6" w:rsidRDefault="00F43DA6" w:rsidP="00C72916">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main(</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argc</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argv</w:t>
                            </w:r>
                            <w:proofErr w:type="spellEnd"/>
                            <w:r>
                              <w:rPr>
                                <w:rFonts w:ascii="Consolas" w:hAnsi="Consolas" w:cs="Consolas"/>
                                <w:color w:val="000000"/>
                                <w:sz w:val="19"/>
                                <w:szCs w:val="19"/>
                                <w:highlight w:val="white"/>
                              </w:rPr>
                              <w:t>)</w:t>
                            </w:r>
                          </w:p>
                          <w:p w14:paraId="401B8A7F" w14:textId="77777777" w:rsidR="00F43DA6" w:rsidRDefault="00F43DA6" w:rsidP="00C729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401B8A80" w14:textId="77777777" w:rsidR="00F43DA6" w:rsidRDefault="00F43DA6" w:rsidP="00C72916">
                            <w:pPr>
                              <w:autoSpaceDE w:val="0"/>
                              <w:autoSpaceDN w:val="0"/>
                              <w:adjustRightInd w:val="0"/>
                              <w:spacing w:after="0" w:line="240" w:lineRule="auto"/>
                              <w:ind w:firstLine="720"/>
                              <w:rPr>
                                <w:rFonts w:ascii="Consolas" w:hAnsi="Consolas" w:cs="Consolas"/>
                                <w:color w:val="6F008A"/>
                                <w:sz w:val="19"/>
                                <w:szCs w:val="19"/>
                                <w:highlight w:val="white"/>
                              </w:rPr>
                            </w:pPr>
                            <w:r>
                              <w:rPr>
                                <w:rFonts w:ascii="Consolas" w:hAnsi="Consolas" w:cs="Consolas"/>
                                <w:color w:val="6F008A"/>
                                <w:sz w:val="19"/>
                                <w:szCs w:val="19"/>
                                <w:highlight w:val="white"/>
                              </w:rPr>
                              <w:t>…</w:t>
                            </w:r>
                          </w:p>
                          <w:p w14:paraId="401B8A81" w14:textId="3E8D2E69" w:rsidR="00F43DA6" w:rsidRDefault="00F43DA6" w:rsidP="002F21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FunkyTV</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funkyTV</w:t>
                            </w:r>
                            <w:proofErr w:type="spellEnd"/>
                            <w:r>
                              <w:rPr>
                                <w:rFonts w:ascii="Consolas" w:hAnsi="Consolas" w:cs="Consolas"/>
                                <w:color w:val="000000"/>
                                <w:sz w:val="19"/>
                                <w:szCs w:val="19"/>
                                <w:highlight w:val="white"/>
                              </w:rPr>
                              <w:t xml:space="preserve"> =</w:t>
                            </w:r>
                          </w:p>
                          <w:p w14:paraId="401B8A83" w14:textId="78BA0363" w:rsidR="00F43DA6" w:rsidRDefault="00F43DA6" w:rsidP="008D32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6F008A"/>
                                <w:sz w:val="19"/>
                                <w:szCs w:val="19"/>
                                <w:highlight w:val="white"/>
                              </w:rPr>
                              <w:t>CREATE_</w:t>
                            </w:r>
                            <w:proofErr w:type="gramStart"/>
                            <w:r>
                              <w:rPr>
                                <w:rFonts w:ascii="Consolas" w:hAnsi="Consolas" w:cs="Consolas"/>
                                <w:color w:val="6F008A"/>
                                <w:sz w:val="19"/>
                                <w:szCs w:val="19"/>
                                <w:highlight w:val="white"/>
                              </w:rPr>
                              <w:t>DEVICE</w:t>
                            </w:r>
                            <w:r>
                              <w:rPr>
                                <w:rFonts w:ascii="Consolas" w:hAnsi="Consolas" w:cs="Consolas"/>
                                <w:color w:val="000000"/>
                                <w:sz w:val="19"/>
                                <w:szCs w:val="19"/>
                                <w:highlight w:val="white"/>
                              </w:rPr>
                              <w:t>(</w:t>
                            </w:r>
                            <w:proofErr w:type="spellStart"/>
                            <w:proofErr w:type="gramEnd"/>
                            <w:del w:id="13" w:author="Andrei Porumb" w:date="2015-08-10T12:15:00Z">
                              <w:r w:rsidR="00E9739E" w:rsidDel="008E47D3">
                                <w:rPr>
                                  <w:rFonts w:ascii="Consolas" w:hAnsi="Consolas" w:cs="Consolas"/>
                                  <w:color w:val="000000"/>
                                  <w:sz w:val="19"/>
                                  <w:szCs w:val="19"/>
                                  <w:highlight w:val="white"/>
                                </w:rPr>
                                <w:delText>iotHubClientHandle</w:delText>
                              </w:r>
                              <w:r w:rsidDel="008E47D3">
                                <w:rPr>
                                  <w:rFonts w:ascii="Consolas" w:hAnsi="Consolas" w:cs="Consolas"/>
                                  <w:color w:val="000000"/>
                                  <w:sz w:val="19"/>
                                  <w:szCs w:val="19"/>
                                  <w:highlight w:val="white"/>
                                </w:rPr>
                                <w:delText xml:space="preserve">, </w:delText>
                              </w:r>
                              <w:r w:rsidR="00C261BB" w:rsidDel="008E47D3">
                                <w:rPr>
                                  <w:rFonts w:ascii="Consolas" w:hAnsi="Consolas" w:cs="Consolas"/>
                                  <w:color w:val="000000"/>
                                  <w:sz w:val="19"/>
                                  <w:szCs w:val="19"/>
                                  <w:highlight w:val="white"/>
                                </w:rPr>
                                <w:delText xml:space="preserve">TRANSPORT_THREADED, </w:delText>
                              </w:r>
                            </w:del>
                            <w:r>
                              <w:rPr>
                                <w:rFonts w:ascii="Consolas" w:hAnsi="Consolas" w:cs="Consolas"/>
                                <w:color w:val="000000"/>
                                <w:sz w:val="19"/>
                                <w:szCs w:val="19"/>
                                <w:highlight w:val="white"/>
                              </w:rPr>
                              <w:t>MyFunkyTV</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FunkyTV</w:t>
                            </w:r>
                            <w:proofErr w:type="spellEnd"/>
                            <w:r>
                              <w:rPr>
                                <w:rFonts w:ascii="Consolas" w:hAnsi="Consolas" w:cs="Consolas"/>
                                <w:color w:val="000000"/>
                                <w:sz w:val="19"/>
                                <w:szCs w:val="19"/>
                                <w:highlight w:val="white"/>
                              </w:rPr>
                              <w:t>);</w:t>
                            </w:r>
                          </w:p>
                          <w:p w14:paraId="401B8A85" w14:textId="632A4E48" w:rsidR="00F43DA6" w:rsidRDefault="003A2A98">
                            <w:pPr>
                              <w:autoSpaceDE w:val="0"/>
                              <w:autoSpaceDN w:val="0"/>
                              <w:adjustRightInd w:val="0"/>
                              <w:spacing w:after="0" w:line="240" w:lineRule="auto"/>
                              <w:ind w:firstLine="720"/>
                              <w:rPr>
                                <w:rFonts w:ascii="Consolas" w:hAnsi="Consolas" w:cs="Consolas"/>
                                <w:color w:val="6F008A"/>
                                <w:sz w:val="19"/>
                                <w:szCs w:val="19"/>
                                <w:highlight w:val="white"/>
                              </w:rPr>
                            </w:pPr>
                            <w:proofErr w:type="gramStart"/>
                            <w:r>
                              <w:rPr>
                                <w:rFonts w:ascii="Consolas" w:hAnsi="Consolas" w:cs="Consolas"/>
                                <w:color w:val="6F008A"/>
                                <w:sz w:val="19"/>
                                <w:szCs w:val="19"/>
                                <w:highlight w:val="white"/>
                              </w:rPr>
                              <w:t>unsigned</w:t>
                            </w:r>
                            <w:proofErr w:type="gramEnd"/>
                            <w:r>
                              <w:rPr>
                                <w:rFonts w:ascii="Consolas" w:hAnsi="Consolas" w:cs="Consolas"/>
                                <w:color w:val="6F008A"/>
                                <w:sz w:val="19"/>
                                <w:szCs w:val="19"/>
                                <w:highlight w:val="white"/>
                              </w:rPr>
                              <w:t xml:space="preserve"> char* destination; </w:t>
                            </w:r>
                            <w:proofErr w:type="spellStart"/>
                            <w:r>
                              <w:rPr>
                                <w:rFonts w:ascii="Consolas" w:hAnsi="Consolas" w:cs="Consolas"/>
                                <w:color w:val="6F008A"/>
                                <w:sz w:val="19"/>
                                <w:szCs w:val="19"/>
                                <w:highlight w:val="white"/>
                              </w:rPr>
                              <w:t>size_t</w:t>
                            </w:r>
                            <w:proofErr w:type="spellEnd"/>
                            <w:r>
                              <w:rPr>
                                <w:rFonts w:ascii="Consolas" w:hAnsi="Consolas" w:cs="Consolas"/>
                                <w:color w:val="6F008A"/>
                                <w:sz w:val="19"/>
                                <w:szCs w:val="19"/>
                                <w:highlight w:val="white"/>
                              </w:rPr>
                              <w:t xml:space="preserve"> </w:t>
                            </w:r>
                            <w:proofErr w:type="spellStart"/>
                            <w:r>
                              <w:rPr>
                                <w:rFonts w:ascii="Consolas" w:hAnsi="Consolas" w:cs="Consolas"/>
                                <w:color w:val="6F008A"/>
                                <w:sz w:val="19"/>
                                <w:szCs w:val="19"/>
                                <w:highlight w:val="white"/>
                              </w:rPr>
                              <w:t>destinationSize</w:t>
                            </w:r>
                            <w:proofErr w:type="spellEnd"/>
                            <w:r>
                              <w:rPr>
                                <w:rFonts w:ascii="Consolas" w:hAnsi="Consolas" w:cs="Consolas"/>
                                <w:color w:val="6F008A"/>
                                <w:sz w:val="19"/>
                                <w:szCs w:val="19"/>
                                <w:highlight w:val="white"/>
                              </w:rPr>
                              <w:t>;</w:t>
                            </w:r>
                          </w:p>
                          <w:p w14:paraId="0A440895" w14:textId="2497A343" w:rsidR="00F43DA6" w:rsidRDefault="00F43DA6" w:rsidP="00C72916">
                            <w:pPr>
                              <w:autoSpaceDE w:val="0"/>
                              <w:autoSpaceDN w:val="0"/>
                              <w:adjustRightInd w:val="0"/>
                              <w:spacing w:after="0" w:line="240" w:lineRule="auto"/>
                              <w:ind w:firstLine="72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funkyTV</w:t>
                            </w:r>
                            <w:proofErr w:type="spellEnd"/>
                            <w:proofErr w:type="gram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hasEthernet</w:t>
                            </w:r>
                            <w:proofErr w:type="spellEnd"/>
                            <w:r>
                              <w:rPr>
                                <w:rFonts w:ascii="Consolas" w:hAnsi="Consolas" w:cs="Consolas"/>
                                <w:color w:val="000000"/>
                                <w:sz w:val="19"/>
                                <w:szCs w:val="19"/>
                                <w:highlight w:val="white"/>
                              </w:rPr>
                              <w:t xml:space="preserve"> = false;</w:t>
                            </w:r>
                          </w:p>
                          <w:p w14:paraId="2C268E87" w14:textId="7A51890F" w:rsidR="00F43DA6" w:rsidRDefault="00F43DA6" w:rsidP="00C72916">
                            <w:pPr>
                              <w:autoSpaceDE w:val="0"/>
                              <w:autoSpaceDN w:val="0"/>
                              <w:adjustRightInd w:val="0"/>
                              <w:spacing w:after="0" w:line="240" w:lineRule="auto"/>
                              <w:ind w:firstLine="720"/>
                              <w:rPr>
                                <w:rFonts w:ascii="Consolas" w:hAnsi="Consolas" w:cs="Consolas"/>
                                <w:color w:val="6F008A"/>
                                <w:sz w:val="19"/>
                                <w:szCs w:val="19"/>
                                <w:highlight w:val="white"/>
                              </w:rPr>
                            </w:pPr>
                            <w:proofErr w:type="spellStart"/>
                            <w:proofErr w:type="gramStart"/>
                            <w:r>
                              <w:rPr>
                                <w:rFonts w:ascii="Consolas" w:hAnsi="Consolas" w:cs="Consolas"/>
                                <w:color w:val="000000"/>
                                <w:sz w:val="19"/>
                                <w:szCs w:val="19"/>
                                <w:highlight w:val="white"/>
                              </w:rPr>
                              <w:t>funkyTV</w:t>
                            </w:r>
                            <w:proofErr w:type="spellEnd"/>
                            <w:proofErr w:type="gram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screenSize</w:t>
                            </w:r>
                            <w:proofErr w:type="spellEnd"/>
                            <w:r>
                              <w:rPr>
                                <w:rFonts w:ascii="Consolas" w:hAnsi="Consolas" w:cs="Consolas"/>
                                <w:color w:val="000000"/>
                                <w:sz w:val="19"/>
                                <w:szCs w:val="19"/>
                                <w:highlight w:val="white"/>
                              </w:rPr>
                              <w:t xml:space="preserve"> = 42;</w:t>
                            </w:r>
                          </w:p>
                          <w:p w14:paraId="20526556" w14:textId="5763D5D3" w:rsidR="00F43DA6" w:rsidRDefault="00F43DA6">
                            <w:pPr>
                              <w:autoSpaceDE w:val="0"/>
                              <w:autoSpaceDN w:val="0"/>
                              <w:adjustRightInd w:val="0"/>
                              <w:spacing w:after="0" w:line="240" w:lineRule="auto"/>
                              <w:ind w:firstLine="720"/>
                              <w:rPr>
                                <w:rFonts w:ascii="Consolas" w:hAnsi="Consolas" w:cs="Consolas"/>
                                <w:color w:val="000000"/>
                                <w:sz w:val="19"/>
                                <w:szCs w:val="19"/>
                                <w:highlight w:val="white"/>
                              </w:rPr>
                            </w:pPr>
                            <w:del w:id="14" w:author="Andrei Porumb" w:date="2015-08-10T17:31:00Z">
                              <w:r w:rsidDel="00FB09FC">
                                <w:rPr>
                                  <w:rFonts w:ascii="Consolas" w:hAnsi="Consolas" w:cs="Consolas"/>
                                  <w:color w:val="6F008A"/>
                                  <w:sz w:val="19"/>
                                  <w:szCs w:val="19"/>
                                  <w:highlight w:val="white"/>
                                </w:rPr>
                                <w:delText>SEND</w:delText>
                              </w:r>
                              <w:r w:rsidR="00290354" w:rsidDel="00FB09FC">
                                <w:rPr>
                                  <w:rFonts w:ascii="Consolas" w:hAnsi="Consolas" w:cs="Consolas"/>
                                  <w:color w:val="6F008A"/>
                                  <w:sz w:val="19"/>
                                  <w:szCs w:val="19"/>
                                  <w:highlight w:val="white"/>
                                </w:rPr>
                                <w:delText>_ASYNC</w:delText>
                              </w:r>
                            </w:del>
                            <w:proofErr w:type="gramStart"/>
                            <w:ins w:id="15" w:author="Andrei Porumb" w:date="2015-08-10T17:31:00Z">
                              <w:r w:rsidR="00FB09FC">
                                <w:rPr>
                                  <w:rFonts w:ascii="Consolas" w:hAnsi="Consolas" w:cs="Consolas"/>
                                  <w:color w:val="6F008A"/>
                                  <w:sz w:val="19"/>
                                  <w:szCs w:val="19"/>
                                  <w:highlight w:val="white"/>
                                </w:rPr>
                                <w:t>SERIALIZE</w:t>
                              </w:r>
                            </w:ins>
                            <w:r>
                              <w:rPr>
                                <w:rFonts w:ascii="Consolas" w:hAnsi="Consolas" w:cs="Consolas"/>
                                <w:color w:val="000000"/>
                                <w:sz w:val="19"/>
                                <w:szCs w:val="19"/>
                                <w:highlight w:val="white"/>
                              </w:rPr>
                              <w:t>(</w:t>
                            </w:r>
                            <w:proofErr w:type="gramEnd"/>
                            <w:r w:rsidR="003A2A98">
                              <w:rPr>
                                <w:rFonts w:ascii="Consolas" w:hAnsi="Consolas" w:cs="Consolas"/>
                                <w:color w:val="000000"/>
                                <w:sz w:val="19"/>
                                <w:szCs w:val="19"/>
                                <w:highlight w:val="white"/>
                              </w:rPr>
                              <w:t>&amp;destination</w:t>
                            </w:r>
                            <w:r w:rsidR="00290354">
                              <w:rPr>
                                <w:rFonts w:ascii="Consolas" w:hAnsi="Consolas" w:cs="Consolas"/>
                                <w:color w:val="000000"/>
                                <w:sz w:val="19"/>
                                <w:szCs w:val="19"/>
                                <w:highlight w:val="white"/>
                              </w:rPr>
                              <w:t>,</w:t>
                            </w:r>
                            <w:r w:rsidR="003B00A1">
                              <w:rPr>
                                <w:rFonts w:ascii="Consolas" w:hAnsi="Consolas" w:cs="Consolas"/>
                                <w:color w:val="000000"/>
                                <w:sz w:val="19"/>
                                <w:szCs w:val="19"/>
                                <w:highlight w:val="white"/>
                              </w:rPr>
                              <w:t xml:space="preserve"> </w:t>
                            </w:r>
                            <w:r w:rsidR="003A2A98">
                              <w:rPr>
                                <w:rFonts w:ascii="Consolas" w:hAnsi="Consolas" w:cs="Consolas"/>
                                <w:color w:val="000000"/>
                                <w:sz w:val="19"/>
                                <w:szCs w:val="19"/>
                                <w:highlight w:val="white"/>
                              </w:rPr>
                              <w:t>&amp;</w:t>
                            </w:r>
                            <w:proofErr w:type="spellStart"/>
                            <w:r w:rsidR="003A2A98">
                              <w:rPr>
                                <w:rFonts w:ascii="Consolas" w:hAnsi="Consolas" w:cs="Consolas"/>
                                <w:color w:val="000000"/>
                                <w:sz w:val="19"/>
                                <w:szCs w:val="19"/>
                                <w:highlight w:val="white"/>
                              </w:rPr>
                              <w:t>destinationSize</w:t>
                            </w:r>
                            <w:proofErr w:type="spellEnd"/>
                            <w:r w:rsidR="003B00A1">
                              <w:rPr>
                                <w:rFonts w:ascii="Consolas" w:hAnsi="Consolas" w:cs="Consolas"/>
                                <w:color w:val="000000"/>
                                <w:sz w:val="19"/>
                                <w:szCs w:val="19"/>
                                <w:highlight w:val="white"/>
                              </w:rPr>
                              <w:t>,</w:t>
                            </w:r>
                            <w:r w:rsidR="00290354">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funkyTV</w:t>
                            </w:r>
                            <w:proofErr w:type="spell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hasEthernet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funkyTV</w:t>
                            </w:r>
                            <w:proofErr w:type="spell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screenSize</w:t>
                            </w:r>
                            <w:proofErr w:type="spellEnd"/>
                            <w:r>
                              <w:rPr>
                                <w:rFonts w:ascii="Consolas" w:hAnsi="Consolas" w:cs="Consolas"/>
                                <w:color w:val="000000"/>
                                <w:sz w:val="19"/>
                                <w:szCs w:val="19"/>
                                <w:highlight w:val="white"/>
                              </w:rPr>
                              <w:t>);</w:t>
                            </w:r>
                          </w:p>
                          <w:p w14:paraId="2D9621A4" w14:textId="6FA7CE44" w:rsidR="003A2A98" w:rsidRDefault="003A2A98">
                            <w:pPr>
                              <w:autoSpaceDE w:val="0"/>
                              <w:autoSpaceDN w:val="0"/>
                              <w:adjustRightInd w:val="0"/>
                              <w:spacing w:after="0" w:line="240" w:lineRule="auto"/>
                              <w:ind w:firstLine="72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printf</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"serialized data is %</w:t>
                            </w:r>
                            <w:ins w:id="16" w:author="Andrei Porumb" w:date="2015-08-10T12:16:00Z">
                              <w:r w:rsidR="008E47D3">
                                <w:rPr>
                                  <w:rFonts w:ascii="Consolas" w:hAnsi="Consolas" w:cs="Consolas"/>
                                  <w:color w:val="000000"/>
                                  <w:sz w:val="19"/>
                                  <w:szCs w:val="19"/>
                                  <w:highlight w:val="white"/>
                                </w:rPr>
                                <w:t>*.*</w:t>
                              </w:r>
                            </w:ins>
                            <w:r>
                              <w:rPr>
                                <w:rFonts w:ascii="Consolas" w:hAnsi="Consolas" w:cs="Consolas"/>
                                <w:color w:val="000000"/>
                                <w:sz w:val="19"/>
                                <w:szCs w:val="19"/>
                                <w:highlight w:val="white"/>
                              </w:rPr>
                              <w:t>s\r\n",</w:t>
                            </w:r>
                            <w:ins w:id="17" w:author="Andrei Porumb" w:date="2015-08-10T12:16:00Z">
                              <w:r w:rsidR="008E47D3">
                                <w:rPr>
                                  <w:rFonts w:ascii="Consolas" w:hAnsi="Consolas" w:cs="Consolas"/>
                                  <w:color w:val="000000"/>
                                  <w:sz w:val="19"/>
                                  <w:szCs w:val="19"/>
                                  <w:highlight w:val="white"/>
                                </w:rPr>
                                <w:t>(</w:t>
                              </w:r>
                              <w:proofErr w:type="spellStart"/>
                              <w:r w:rsidR="008E47D3">
                                <w:rPr>
                                  <w:rFonts w:ascii="Consolas" w:hAnsi="Consolas" w:cs="Consolas"/>
                                  <w:color w:val="000000"/>
                                  <w:sz w:val="19"/>
                                  <w:szCs w:val="19"/>
                                  <w:highlight w:val="white"/>
                                </w:rPr>
                                <w:t>int</w:t>
                              </w:r>
                              <w:proofErr w:type="spellEnd"/>
                              <w:r w:rsidR="008E47D3">
                                <w:rPr>
                                  <w:rFonts w:ascii="Consolas" w:hAnsi="Consolas" w:cs="Consolas"/>
                                  <w:color w:val="000000"/>
                                  <w:sz w:val="19"/>
                                  <w:szCs w:val="19"/>
                                  <w:highlight w:val="white"/>
                                </w:rPr>
                                <w:t>)</w:t>
                              </w:r>
                              <w:proofErr w:type="spellStart"/>
                              <w:r w:rsidR="008E47D3">
                                <w:rPr>
                                  <w:rFonts w:ascii="Consolas" w:hAnsi="Consolas" w:cs="Consolas"/>
                                  <w:color w:val="000000"/>
                                  <w:sz w:val="19"/>
                                  <w:szCs w:val="19"/>
                                  <w:highlight w:val="white"/>
                                </w:rPr>
                                <w:t>destinationSize</w:t>
                              </w:r>
                              <w:proofErr w:type="spellEnd"/>
                              <w:r w:rsidR="008E47D3">
                                <w:rPr>
                                  <w:rFonts w:ascii="Consolas" w:hAnsi="Consolas" w:cs="Consolas"/>
                                  <w:color w:val="000000"/>
                                  <w:sz w:val="19"/>
                                  <w:szCs w:val="19"/>
                                  <w:highlight w:val="white"/>
                                </w:rPr>
                                <w:t>, (</w:t>
                              </w:r>
                              <w:proofErr w:type="spellStart"/>
                              <w:r w:rsidR="008E47D3">
                                <w:rPr>
                                  <w:rFonts w:ascii="Consolas" w:hAnsi="Consolas" w:cs="Consolas"/>
                                  <w:color w:val="000000"/>
                                  <w:sz w:val="19"/>
                                  <w:szCs w:val="19"/>
                                  <w:highlight w:val="white"/>
                                </w:rPr>
                                <w:t>int</w:t>
                              </w:r>
                              <w:proofErr w:type="spellEnd"/>
                              <w:r w:rsidR="008E47D3">
                                <w:rPr>
                                  <w:rFonts w:ascii="Consolas" w:hAnsi="Consolas" w:cs="Consolas"/>
                                  <w:color w:val="000000"/>
                                  <w:sz w:val="19"/>
                                  <w:szCs w:val="19"/>
                                  <w:highlight w:val="white"/>
                                </w:rPr>
                                <w:t>)</w:t>
                              </w:r>
                              <w:proofErr w:type="spellStart"/>
                              <w:r w:rsidR="008E47D3">
                                <w:rPr>
                                  <w:rFonts w:ascii="Consolas" w:hAnsi="Consolas" w:cs="Consolas"/>
                                  <w:color w:val="000000"/>
                                  <w:sz w:val="19"/>
                                  <w:szCs w:val="19"/>
                                  <w:highlight w:val="white"/>
                                </w:rPr>
                                <w:t>destinationSize</w:t>
                              </w:r>
                              <w:proofErr w:type="spellEnd"/>
                              <w:r w:rsidR="008E47D3">
                                <w:rPr>
                                  <w:rFonts w:ascii="Consolas" w:hAnsi="Consolas" w:cs="Consolas"/>
                                  <w:color w:val="000000"/>
                                  <w:sz w:val="19"/>
                                  <w:szCs w:val="19"/>
                                  <w:highlight w:val="white"/>
                                </w:rPr>
                                <w:t xml:space="preserve">, </w:t>
                              </w:r>
                            </w:ins>
                            <w:r>
                              <w:rPr>
                                <w:rFonts w:ascii="Consolas" w:hAnsi="Consolas" w:cs="Consolas"/>
                                <w:color w:val="000000"/>
                                <w:sz w:val="19"/>
                                <w:szCs w:val="19"/>
                                <w:highlight w:val="white"/>
                              </w:rPr>
                              <w:t xml:space="preserve"> (char*)destination);</w:t>
                            </w:r>
                          </w:p>
                          <w:p w14:paraId="401B8A87" w14:textId="77777777" w:rsidR="00F43DA6" w:rsidRDefault="00F43DA6" w:rsidP="00C72916">
                            <w:pPr>
                              <w:autoSpaceDE w:val="0"/>
                              <w:autoSpaceDN w:val="0"/>
                              <w:adjustRightInd w:val="0"/>
                              <w:spacing w:after="0" w:line="240" w:lineRule="auto"/>
                              <w:ind w:left="720"/>
                              <w:rPr>
                                <w:rFonts w:ascii="Consolas" w:hAnsi="Consolas" w:cs="Consolas"/>
                                <w:color w:val="000000"/>
                                <w:sz w:val="19"/>
                                <w:szCs w:val="19"/>
                                <w:highlight w:val="white"/>
                              </w:rPr>
                            </w:pPr>
                            <w:r w:rsidRPr="00EB6D1F">
                              <w:rPr>
                                <w:rFonts w:ascii="Consolas" w:hAnsi="Consolas" w:cs="Consolas"/>
                                <w:color w:val="7030A0"/>
                                <w:sz w:val="19"/>
                                <w:szCs w:val="19"/>
                                <w:highlight w:val="white"/>
                              </w:rPr>
                              <w:t>…</w:t>
                            </w:r>
                          </w:p>
                          <w:p w14:paraId="401B8A88" w14:textId="77777777" w:rsidR="00F43DA6" w:rsidRDefault="00F43DA6" w:rsidP="00C729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1B8A3B" id="_x0000_s1031" type="#_x0000_t202" style="position:absolute;margin-left:411.8pt;margin-top:0;width:463pt;height:306pt;z-index:2516546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">
                <v:textbox>
                  <w:txbxContent>
                    <w:p w14:paraId="12502DE4" w14:textId="6968612E" w:rsidR="00F43DA6" w:rsidRDefault="00646328" w:rsidP="00C72916">
                      <w:pPr>
                        <w:autoSpaceDE w:val="0"/>
                        <w:autoSpaceDN w:val="0"/>
                        <w:adjustRightInd w:val="0"/>
                        <w:spacing w:after="0" w:line="240" w:lineRule="auto"/>
                        <w:rPr>
                          <w:rFonts w:ascii="Consolas" w:hAnsi="Consolas" w:cs="Consolas"/>
                          <w:color w:val="000000"/>
                          <w:sz w:val="19"/>
                          <w:szCs w:val="19"/>
                          <w:highlight w:val="white"/>
                        </w:rPr>
                      </w:pPr>
                      <w:r w:rsidRPr="00EB6D1F">
                        <w:rPr>
                          <w:rFonts w:ascii="Consolas" w:hAnsi="Consolas" w:cs="Consolas"/>
                          <w:color w:val="7030A0"/>
                          <w:sz w:val="19"/>
                          <w:szCs w:val="19"/>
                          <w:highlight w:val="white"/>
                        </w:rPr>
                        <w:t>…</w:t>
                      </w:r>
                    </w:p>
                    <w:p w14:paraId="401B8A76" w14:textId="08A34BF3" w:rsidR="00F43DA6" w:rsidRDefault="00F43DA6" w:rsidP="00C729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DECLARE_IOT_</w:t>
                      </w:r>
                      <w:proofErr w:type="gramStart"/>
                      <w:r>
                        <w:rPr>
                          <w:rFonts w:ascii="Consolas" w:hAnsi="Consolas" w:cs="Consolas"/>
                          <w:color w:val="000000"/>
                          <w:sz w:val="19"/>
                          <w:szCs w:val="19"/>
                          <w:highlight w:val="white"/>
                        </w:rPr>
                        <w:t>MODEL(</w:t>
                      </w:r>
                      <w:proofErr w:type="spellStart"/>
                      <w:proofErr w:type="gramEnd"/>
                      <w:r>
                        <w:rPr>
                          <w:rFonts w:ascii="Consolas" w:hAnsi="Consolas" w:cs="Consolas"/>
                          <w:color w:val="000000"/>
                          <w:sz w:val="19"/>
                          <w:szCs w:val="19"/>
                          <w:highlight w:val="white"/>
                        </w:rPr>
                        <w:t>FunkyTV</w:t>
                      </w:r>
                      <w:proofErr w:type="spellEnd"/>
                      <w:r>
                        <w:rPr>
                          <w:rFonts w:ascii="Consolas" w:hAnsi="Consolas" w:cs="Consolas"/>
                          <w:color w:val="000000"/>
                          <w:sz w:val="19"/>
                          <w:szCs w:val="19"/>
                          <w:highlight w:val="white"/>
                        </w:rPr>
                        <w:t>,</w:t>
                      </w:r>
                    </w:p>
                    <w:p w14:paraId="401B8A77" w14:textId="0B03125D" w:rsidR="00F43DA6" w:rsidRDefault="00F43DA6" w:rsidP="00C729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Pr="00295C36">
                        <w:rPr>
                          <w:rFonts w:ascii="Consolas" w:hAnsi="Consolas" w:cs="Consolas"/>
                          <w:color w:val="000000"/>
                          <w:sz w:val="19"/>
                          <w:szCs w:val="19"/>
                        </w:rPr>
                        <w:t>WITH_</w:t>
                      </w:r>
                      <w:proofErr w:type="gramStart"/>
                      <w:r w:rsidR="00EB6D1F">
                        <w:rPr>
                          <w:rFonts w:ascii="Consolas" w:hAnsi="Consolas" w:cs="Consolas"/>
                          <w:color w:val="000000"/>
                          <w:sz w:val="19"/>
                          <w:szCs w:val="19"/>
                        </w:rPr>
                        <w:t>DATA</w:t>
                      </w:r>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screenSize</w:t>
                      </w:r>
                      <w:proofErr w:type="spellEnd"/>
                      <w:r>
                        <w:rPr>
                          <w:rFonts w:ascii="Consolas" w:hAnsi="Consolas" w:cs="Consolas"/>
                          <w:color w:val="000000"/>
                          <w:sz w:val="19"/>
                          <w:szCs w:val="19"/>
                          <w:highlight w:val="white"/>
                        </w:rPr>
                        <w:t>),</w:t>
                      </w:r>
                    </w:p>
                    <w:p w14:paraId="401B8A78" w14:textId="40726BF6" w:rsidR="00F43DA6" w:rsidRDefault="00F43DA6" w:rsidP="00C729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Pr="00295C36">
                        <w:rPr>
                          <w:rFonts w:ascii="Consolas" w:hAnsi="Consolas" w:cs="Consolas"/>
                          <w:color w:val="000000"/>
                          <w:sz w:val="19"/>
                          <w:szCs w:val="19"/>
                        </w:rPr>
                        <w:t>WITH_</w:t>
                      </w:r>
                      <w:proofErr w:type="gramStart"/>
                      <w:r w:rsidR="00EB6D1F">
                        <w:rPr>
                          <w:rFonts w:ascii="Consolas" w:hAnsi="Consolas" w:cs="Consolas"/>
                          <w:color w:val="000000"/>
                          <w:sz w:val="19"/>
                          <w:szCs w:val="19"/>
                        </w:rPr>
                        <w:t>DATA</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bool, </w:t>
                      </w:r>
                      <w:proofErr w:type="spellStart"/>
                      <w:r>
                        <w:rPr>
                          <w:rFonts w:ascii="Consolas" w:hAnsi="Consolas" w:cs="Consolas"/>
                          <w:color w:val="000000"/>
                          <w:sz w:val="19"/>
                          <w:szCs w:val="19"/>
                          <w:highlight w:val="white"/>
                        </w:rPr>
                        <w:t>hasEthernet</w:t>
                      </w:r>
                      <w:proofErr w:type="spellEnd"/>
                      <w:r>
                        <w:rPr>
                          <w:rFonts w:ascii="Consolas" w:hAnsi="Consolas" w:cs="Consolas"/>
                          <w:color w:val="000000"/>
                          <w:sz w:val="19"/>
                          <w:szCs w:val="19"/>
                          <w:highlight w:val="white"/>
                        </w:rPr>
                        <w:t>),</w:t>
                      </w:r>
                    </w:p>
                    <w:p w14:paraId="45CB3649" w14:textId="2AECD8E0" w:rsidR="00F43DA6" w:rsidRDefault="00F43DA6" w:rsidP="00C729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Pr="00EB6D1F">
                        <w:rPr>
                          <w:rFonts w:ascii="Consolas" w:hAnsi="Consolas" w:cs="Consolas"/>
                          <w:color w:val="7030A0"/>
                          <w:sz w:val="19"/>
                          <w:szCs w:val="19"/>
                          <w:highlight w:val="white"/>
                        </w:rPr>
                        <w:t>…</w:t>
                      </w:r>
                    </w:p>
                    <w:p w14:paraId="401B8A7A" w14:textId="7BDD7EF8" w:rsidR="00F43DA6" w:rsidRDefault="00F43DA6" w:rsidP="00C72916">
                      <w:pPr>
                        <w:autoSpaceDE w:val="0"/>
                        <w:autoSpaceDN w:val="0"/>
                        <w:adjustRightInd w:val="0"/>
                        <w:spacing w:after="0" w:line="240" w:lineRule="auto"/>
                        <w:rPr>
                          <w:rFonts w:ascii="Consolas" w:hAnsi="Consolas" w:cs="Consolas"/>
                          <w:color w:val="6F008A"/>
                          <w:sz w:val="19"/>
                          <w:szCs w:val="19"/>
                          <w:highlight w:val="white"/>
                        </w:rPr>
                      </w:pPr>
                      <w:r>
                        <w:rPr>
                          <w:rFonts w:ascii="Consolas" w:hAnsi="Consolas" w:cs="Consolas"/>
                          <w:color w:val="000000"/>
                          <w:sz w:val="19"/>
                          <w:szCs w:val="19"/>
                          <w:highlight w:val="white"/>
                        </w:rPr>
                        <w:t>);</w:t>
                      </w:r>
                    </w:p>
                    <w:p w14:paraId="401B8A7D" w14:textId="31C57F86" w:rsidR="00F43DA6" w:rsidDel="008E47D3" w:rsidRDefault="00F43DA6" w:rsidP="00C72916">
                      <w:pPr>
                        <w:autoSpaceDE w:val="0"/>
                        <w:autoSpaceDN w:val="0"/>
                        <w:adjustRightInd w:val="0"/>
                        <w:spacing w:after="0" w:line="240" w:lineRule="auto"/>
                        <w:rPr>
                          <w:del w:id="18" w:author="Andrei Porumb" w:date="2015-08-10T12:15:00Z"/>
                          <w:rFonts w:ascii="Consolas" w:hAnsi="Consolas" w:cs="Consolas"/>
                          <w:color w:val="6F008A"/>
                          <w:sz w:val="19"/>
                          <w:szCs w:val="19"/>
                          <w:highlight w:val="white"/>
                        </w:rPr>
                      </w:pPr>
                      <w:del w:id="19" w:author="Andrei Porumb" w:date="2015-08-10T12:15:00Z">
                        <w:r w:rsidDel="008E47D3">
                          <w:rPr>
                            <w:rFonts w:ascii="Consolas" w:hAnsi="Consolas" w:cs="Consolas"/>
                            <w:color w:val="6F008A"/>
                            <w:sz w:val="19"/>
                            <w:szCs w:val="19"/>
                            <w:highlight w:val="white"/>
                          </w:rPr>
                          <w:delText>…</w:delText>
                        </w:r>
                      </w:del>
                    </w:p>
                    <w:p w14:paraId="70DC7767" w14:textId="07C7A9F3" w:rsidR="00290354" w:rsidDel="008E47D3" w:rsidRDefault="00290354" w:rsidP="00290354">
                      <w:pPr>
                        <w:autoSpaceDE w:val="0"/>
                        <w:autoSpaceDN w:val="0"/>
                        <w:adjustRightInd w:val="0"/>
                        <w:spacing w:after="0" w:line="240" w:lineRule="auto"/>
                        <w:rPr>
                          <w:del w:id="20" w:author="Andrei Porumb" w:date="2015-08-10T12:15:00Z"/>
                          <w:rFonts w:ascii="Consolas" w:hAnsi="Consolas" w:cs="Consolas"/>
                          <w:color w:val="000000"/>
                          <w:sz w:val="19"/>
                          <w:szCs w:val="19"/>
                          <w:highlight w:val="white"/>
                        </w:rPr>
                      </w:pPr>
                      <w:del w:id="21" w:author="Andrei Porumb" w:date="2015-08-10T12:15:00Z">
                        <w:r w:rsidDel="008E47D3">
                          <w:rPr>
                            <w:rFonts w:ascii="Consolas" w:hAnsi="Consolas" w:cs="Consolas"/>
                            <w:color w:val="0000FF"/>
                            <w:sz w:val="19"/>
                            <w:szCs w:val="19"/>
                            <w:highlight w:val="white"/>
                          </w:rPr>
                          <w:delText>void</w:delText>
                        </w:r>
                        <w:r w:rsidDel="008E47D3">
                          <w:rPr>
                            <w:rFonts w:ascii="Consolas" w:hAnsi="Consolas" w:cs="Consolas"/>
                            <w:color w:val="000000"/>
                            <w:sz w:val="19"/>
                            <w:szCs w:val="19"/>
                            <w:highlight w:val="white"/>
                          </w:rPr>
                          <w:delText xml:space="preserve"> handle</w:delText>
                        </w:r>
                        <w:r w:rsidR="009B7D72" w:rsidDel="008E47D3">
                          <w:rPr>
                            <w:rFonts w:ascii="Consolas" w:hAnsi="Consolas" w:cs="Consolas"/>
                            <w:color w:val="000000"/>
                            <w:sz w:val="19"/>
                            <w:szCs w:val="19"/>
                            <w:highlight w:val="white"/>
                          </w:rPr>
                          <w:delText>IoT</w:delText>
                        </w:r>
                        <w:r w:rsidDel="008E47D3">
                          <w:rPr>
                            <w:rFonts w:ascii="Consolas" w:hAnsi="Consolas" w:cs="Consolas"/>
                            <w:color w:val="000000"/>
                            <w:sz w:val="19"/>
                            <w:szCs w:val="19"/>
                            <w:highlight w:val="white"/>
                          </w:rPr>
                          <w:delText>HubCallBack(</w:delText>
                        </w:r>
                        <w:r w:rsidR="004C6F9A" w:rsidDel="008E47D3">
                          <w:rPr>
                            <w:rFonts w:ascii="Consolas" w:hAnsi="Consolas" w:cs="Consolas"/>
                            <w:color w:val="2B91AF"/>
                            <w:sz w:val="19"/>
                            <w:szCs w:val="19"/>
                            <w:highlight w:val="white"/>
                          </w:rPr>
                          <w:delText>IOT</w:delText>
                        </w:r>
                        <w:r w:rsidDel="008E47D3">
                          <w:rPr>
                            <w:rFonts w:ascii="Consolas" w:hAnsi="Consolas" w:cs="Consolas"/>
                            <w:color w:val="2B91AF"/>
                            <w:sz w:val="19"/>
                            <w:szCs w:val="19"/>
                            <w:highlight w:val="white"/>
                          </w:rPr>
                          <w:delText>HUB_CLIENT_CONFIRMATION_RESULT</w:delText>
                        </w:r>
                        <w:r w:rsidDel="008E47D3">
                          <w:rPr>
                            <w:rFonts w:ascii="Consolas" w:hAnsi="Consolas" w:cs="Consolas"/>
                            <w:color w:val="000000"/>
                            <w:sz w:val="19"/>
                            <w:szCs w:val="19"/>
                            <w:highlight w:val="white"/>
                          </w:rPr>
                          <w:delText xml:space="preserve"> </w:delText>
                        </w:r>
                        <w:r w:rsidDel="008E47D3">
                          <w:rPr>
                            <w:rFonts w:ascii="Consolas" w:hAnsi="Consolas" w:cs="Consolas"/>
                            <w:color w:val="808080"/>
                            <w:sz w:val="19"/>
                            <w:szCs w:val="19"/>
                            <w:highlight w:val="white"/>
                          </w:rPr>
                          <w:delText>result</w:delText>
                        </w:r>
                        <w:r w:rsidDel="008E47D3">
                          <w:rPr>
                            <w:rFonts w:ascii="Consolas" w:hAnsi="Consolas" w:cs="Consolas"/>
                            <w:color w:val="000000"/>
                            <w:sz w:val="19"/>
                            <w:szCs w:val="19"/>
                            <w:highlight w:val="white"/>
                          </w:rPr>
                          <w:delText xml:space="preserve">, </w:delText>
                        </w:r>
                        <w:r w:rsidDel="008E47D3">
                          <w:rPr>
                            <w:rFonts w:ascii="Consolas" w:hAnsi="Consolas" w:cs="Consolas"/>
                            <w:color w:val="0000FF"/>
                            <w:sz w:val="19"/>
                            <w:szCs w:val="19"/>
                            <w:highlight w:val="white"/>
                          </w:rPr>
                          <w:delText>void</w:delText>
                        </w:r>
                        <w:r w:rsidDel="008E47D3">
                          <w:rPr>
                            <w:rFonts w:ascii="Consolas" w:hAnsi="Consolas" w:cs="Consolas"/>
                            <w:color w:val="000000"/>
                            <w:sz w:val="19"/>
                            <w:szCs w:val="19"/>
                            <w:highlight w:val="white"/>
                          </w:rPr>
                          <w:delText xml:space="preserve">* </w:delText>
                        </w:r>
                        <w:r w:rsidDel="008E47D3">
                          <w:rPr>
                            <w:rFonts w:ascii="Consolas" w:hAnsi="Consolas" w:cs="Consolas"/>
                            <w:color w:val="808080"/>
                            <w:sz w:val="19"/>
                            <w:szCs w:val="19"/>
                            <w:highlight w:val="white"/>
                          </w:rPr>
                          <w:delText>userContextCallback</w:delText>
                        </w:r>
                        <w:r w:rsidDel="008E47D3">
                          <w:rPr>
                            <w:rFonts w:ascii="Consolas" w:hAnsi="Consolas" w:cs="Consolas"/>
                            <w:color w:val="000000"/>
                            <w:sz w:val="19"/>
                            <w:szCs w:val="19"/>
                            <w:highlight w:val="white"/>
                          </w:rPr>
                          <w:delText>)</w:delText>
                        </w:r>
                      </w:del>
                    </w:p>
                    <w:p w14:paraId="54DDA6F3" w14:textId="623987E0" w:rsidR="00290354" w:rsidDel="008E47D3" w:rsidRDefault="00290354" w:rsidP="00290354">
                      <w:pPr>
                        <w:autoSpaceDE w:val="0"/>
                        <w:autoSpaceDN w:val="0"/>
                        <w:adjustRightInd w:val="0"/>
                        <w:spacing w:after="0" w:line="240" w:lineRule="auto"/>
                        <w:rPr>
                          <w:del w:id="22" w:author="Andrei Porumb" w:date="2015-08-10T12:15:00Z"/>
                          <w:rFonts w:ascii="Consolas" w:hAnsi="Consolas" w:cs="Consolas"/>
                          <w:color w:val="000000"/>
                          <w:sz w:val="19"/>
                          <w:szCs w:val="19"/>
                          <w:highlight w:val="white"/>
                        </w:rPr>
                      </w:pPr>
                      <w:del w:id="23" w:author="Andrei Porumb" w:date="2015-08-10T12:15:00Z">
                        <w:r w:rsidDel="008E47D3">
                          <w:rPr>
                            <w:rFonts w:ascii="Consolas" w:hAnsi="Consolas" w:cs="Consolas"/>
                            <w:color w:val="000000"/>
                            <w:sz w:val="19"/>
                            <w:szCs w:val="19"/>
                            <w:highlight w:val="white"/>
                          </w:rPr>
                          <w:delText>{</w:delText>
                        </w:r>
                      </w:del>
                    </w:p>
                    <w:p w14:paraId="7BCC428C" w14:textId="28412FA7" w:rsidR="00290354" w:rsidRPr="003B00A1" w:rsidDel="008E47D3" w:rsidRDefault="00290354" w:rsidP="00290354">
                      <w:pPr>
                        <w:autoSpaceDE w:val="0"/>
                        <w:autoSpaceDN w:val="0"/>
                        <w:adjustRightInd w:val="0"/>
                        <w:spacing w:after="0" w:line="240" w:lineRule="auto"/>
                        <w:rPr>
                          <w:del w:id="24" w:author="Andrei Porumb" w:date="2015-08-10T12:15:00Z"/>
                          <w:rFonts w:ascii="Consolas" w:hAnsi="Consolas" w:cs="Consolas"/>
                          <w:color w:val="6F008A"/>
                          <w:sz w:val="19"/>
                          <w:szCs w:val="19"/>
                          <w:highlight w:val="white"/>
                        </w:rPr>
                      </w:pPr>
                      <w:del w:id="25" w:author="Andrei Porumb" w:date="2015-08-10T12:15:00Z">
                        <w:r w:rsidDel="008E47D3">
                          <w:rPr>
                            <w:rFonts w:ascii="Consolas" w:hAnsi="Consolas" w:cs="Consolas"/>
                            <w:color w:val="000000"/>
                            <w:sz w:val="19"/>
                            <w:szCs w:val="19"/>
                            <w:highlight w:val="white"/>
                          </w:rPr>
                          <w:delText xml:space="preserve">     </w:delText>
                        </w:r>
                        <w:r w:rsidRPr="003B00A1" w:rsidDel="008E47D3">
                          <w:rPr>
                            <w:rFonts w:ascii="Consolas" w:hAnsi="Consolas" w:cs="Consolas"/>
                            <w:color w:val="6F008A"/>
                            <w:sz w:val="19"/>
                            <w:szCs w:val="19"/>
                            <w:highlight w:val="white"/>
                          </w:rPr>
                          <w:delText>&lt;YOUR HANDLE CODE HERE&gt;</w:delText>
                        </w:r>
                      </w:del>
                    </w:p>
                    <w:p w14:paraId="4B610ADD" w14:textId="6090F017" w:rsidR="00290354" w:rsidDel="008E47D3" w:rsidRDefault="00290354" w:rsidP="00290354">
                      <w:pPr>
                        <w:autoSpaceDE w:val="0"/>
                        <w:autoSpaceDN w:val="0"/>
                        <w:adjustRightInd w:val="0"/>
                        <w:spacing w:after="0" w:line="240" w:lineRule="auto"/>
                        <w:rPr>
                          <w:del w:id="26" w:author="Andrei Porumb" w:date="2015-08-10T12:15:00Z"/>
                          <w:rFonts w:ascii="Consolas" w:hAnsi="Consolas" w:cs="Consolas"/>
                          <w:color w:val="000000"/>
                          <w:sz w:val="19"/>
                          <w:szCs w:val="19"/>
                          <w:highlight w:val="white"/>
                        </w:rPr>
                      </w:pPr>
                      <w:del w:id="27" w:author="Andrei Porumb" w:date="2015-08-10T12:15:00Z">
                        <w:r w:rsidDel="008E47D3">
                          <w:rPr>
                            <w:rFonts w:ascii="Consolas" w:hAnsi="Consolas" w:cs="Consolas"/>
                            <w:color w:val="000000"/>
                            <w:sz w:val="19"/>
                            <w:szCs w:val="19"/>
                            <w:highlight w:val="white"/>
                          </w:rPr>
                          <w:delText>}</w:delText>
                        </w:r>
                      </w:del>
                    </w:p>
                    <w:p w14:paraId="40A36E79" w14:textId="5DF4BFBE" w:rsidR="00290354" w:rsidRDefault="00290354" w:rsidP="00290354">
                      <w:pPr>
                        <w:autoSpaceDE w:val="0"/>
                        <w:autoSpaceDN w:val="0"/>
                        <w:adjustRightInd w:val="0"/>
                        <w:spacing w:after="0" w:line="240" w:lineRule="auto"/>
                        <w:rPr>
                          <w:rFonts w:ascii="Consolas" w:hAnsi="Consolas" w:cs="Consolas"/>
                          <w:color w:val="6F008A"/>
                          <w:sz w:val="19"/>
                          <w:szCs w:val="19"/>
                          <w:highlight w:val="white"/>
                        </w:rPr>
                      </w:pPr>
                      <w:r>
                        <w:rPr>
                          <w:rFonts w:ascii="Consolas" w:hAnsi="Consolas" w:cs="Consolas"/>
                          <w:color w:val="000000"/>
                          <w:sz w:val="19"/>
                          <w:szCs w:val="19"/>
                          <w:highlight w:val="white"/>
                        </w:rPr>
                        <w:t>…</w:t>
                      </w:r>
                    </w:p>
                    <w:p w14:paraId="401B8A7E" w14:textId="77777777" w:rsidR="00F43DA6" w:rsidRDefault="00F43DA6" w:rsidP="00C72916">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main(</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argc</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argv</w:t>
                      </w:r>
                      <w:proofErr w:type="spellEnd"/>
                      <w:r>
                        <w:rPr>
                          <w:rFonts w:ascii="Consolas" w:hAnsi="Consolas" w:cs="Consolas"/>
                          <w:color w:val="000000"/>
                          <w:sz w:val="19"/>
                          <w:szCs w:val="19"/>
                          <w:highlight w:val="white"/>
                        </w:rPr>
                        <w:t>)</w:t>
                      </w:r>
                    </w:p>
                    <w:p w14:paraId="401B8A7F" w14:textId="77777777" w:rsidR="00F43DA6" w:rsidRDefault="00F43DA6" w:rsidP="00C729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401B8A80" w14:textId="77777777" w:rsidR="00F43DA6" w:rsidRDefault="00F43DA6" w:rsidP="00C72916">
                      <w:pPr>
                        <w:autoSpaceDE w:val="0"/>
                        <w:autoSpaceDN w:val="0"/>
                        <w:adjustRightInd w:val="0"/>
                        <w:spacing w:after="0" w:line="240" w:lineRule="auto"/>
                        <w:ind w:firstLine="720"/>
                        <w:rPr>
                          <w:rFonts w:ascii="Consolas" w:hAnsi="Consolas" w:cs="Consolas"/>
                          <w:color w:val="6F008A"/>
                          <w:sz w:val="19"/>
                          <w:szCs w:val="19"/>
                          <w:highlight w:val="white"/>
                        </w:rPr>
                      </w:pPr>
                      <w:r>
                        <w:rPr>
                          <w:rFonts w:ascii="Consolas" w:hAnsi="Consolas" w:cs="Consolas"/>
                          <w:color w:val="6F008A"/>
                          <w:sz w:val="19"/>
                          <w:szCs w:val="19"/>
                          <w:highlight w:val="white"/>
                        </w:rPr>
                        <w:t>…</w:t>
                      </w:r>
                    </w:p>
                    <w:p w14:paraId="401B8A81" w14:textId="3E8D2E69" w:rsidR="00F43DA6" w:rsidRDefault="00F43DA6" w:rsidP="002F21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FunkyTV</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funkyTV</w:t>
                      </w:r>
                      <w:proofErr w:type="spellEnd"/>
                      <w:r>
                        <w:rPr>
                          <w:rFonts w:ascii="Consolas" w:hAnsi="Consolas" w:cs="Consolas"/>
                          <w:color w:val="000000"/>
                          <w:sz w:val="19"/>
                          <w:szCs w:val="19"/>
                          <w:highlight w:val="white"/>
                        </w:rPr>
                        <w:t xml:space="preserve"> =</w:t>
                      </w:r>
                    </w:p>
                    <w:p w14:paraId="401B8A83" w14:textId="78BA0363" w:rsidR="00F43DA6" w:rsidRDefault="00F43DA6" w:rsidP="008D32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6F008A"/>
                          <w:sz w:val="19"/>
                          <w:szCs w:val="19"/>
                          <w:highlight w:val="white"/>
                        </w:rPr>
                        <w:t>CREATE_</w:t>
                      </w:r>
                      <w:proofErr w:type="gramStart"/>
                      <w:r>
                        <w:rPr>
                          <w:rFonts w:ascii="Consolas" w:hAnsi="Consolas" w:cs="Consolas"/>
                          <w:color w:val="6F008A"/>
                          <w:sz w:val="19"/>
                          <w:szCs w:val="19"/>
                          <w:highlight w:val="white"/>
                        </w:rPr>
                        <w:t>DEVICE</w:t>
                      </w:r>
                      <w:r>
                        <w:rPr>
                          <w:rFonts w:ascii="Consolas" w:hAnsi="Consolas" w:cs="Consolas"/>
                          <w:color w:val="000000"/>
                          <w:sz w:val="19"/>
                          <w:szCs w:val="19"/>
                          <w:highlight w:val="white"/>
                        </w:rPr>
                        <w:t>(</w:t>
                      </w:r>
                      <w:proofErr w:type="spellStart"/>
                      <w:proofErr w:type="gramEnd"/>
                      <w:del w:id="28" w:author="Andrei Porumb" w:date="2015-08-10T12:15:00Z">
                        <w:r w:rsidR="00E9739E" w:rsidDel="008E47D3">
                          <w:rPr>
                            <w:rFonts w:ascii="Consolas" w:hAnsi="Consolas" w:cs="Consolas"/>
                            <w:color w:val="000000"/>
                            <w:sz w:val="19"/>
                            <w:szCs w:val="19"/>
                            <w:highlight w:val="white"/>
                          </w:rPr>
                          <w:delText>iotHubClientHandle</w:delText>
                        </w:r>
                        <w:r w:rsidDel="008E47D3">
                          <w:rPr>
                            <w:rFonts w:ascii="Consolas" w:hAnsi="Consolas" w:cs="Consolas"/>
                            <w:color w:val="000000"/>
                            <w:sz w:val="19"/>
                            <w:szCs w:val="19"/>
                            <w:highlight w:val="white"/>
                          </w:rPr>
                          <w:delText xml:space="preserve">, </w:delText>
                        </w:r>
                        <w:r w:rsidR="00C261BB" w:rsidDel="008E47D3">
                          <w:rPr>
                            <w:rFonts w:ascii="Consolas" w:hAnsi="Consolas" w:cs="Consolas"/>
                            <w:color w:val="000000"/>
                            <w:sz w:val="19"/>
                            <w:szCs w:val="19"/>
                            <w:highlight w:val="white"/>
                          </w:rPr>
                          <w:delText xml:space="preserve">TRANSPORT_THREADED, </w:delText>
                        </w:r>
                      </w:del>
                      <w:r>
                        <w:rPr>
                          <w:rFonts w:ascii="Consolas" w:hAnsi="Consolas" w:cs="Consolas"/>
                          <w:color w:val="000000"/>
                          <w:sz w:val="19"/>
                          <w:szCs w:val="19"/>
                          <w:highlight w:val="white"/>
                        </w:rPr>
                        <w:t>MyFunkyTV</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FunkyTV</w:t>
                      </w:r>
                      <w:proofErr w:type="spellEnd"/>
                      <w:r>
                        <w:rPr>
                          <w:rFonts w:ascii="Consolas" w:hAnsi="Consolas" w:cs="Consolas"/>
                          <w:color w:val="000000"/>
                          <w:sz w:val="19"/>
                          <w:szCs w:val="19"/>
                          <w:highlight w:val="white"/>
                        </w:rPr>
                        <w:t>);</w:t>
                      </w:r>
                    </w:p>
                    <w:p w14:paraId="401B8A85" w14:textId="632A4E48" w:rsidR="00F43DA6" w:rsidRDefault="003A2A98">
                      <w:pPr>
                        <w:autoSpaceDE w:val="0"/>
                        <w:autoSpaceDN w:val="0"/>
                        <w:adjustRightInd w:val="0"/>
                        <w:spacing w:after="0" w:line="240" w:lineRule="auto"/>
                        <w:ind w:firstLine="720"/>
                        <w:rPr>
                          <w:rFonts w:ascii="Consolas" w:hAnsi="Consolas" w:cs="Consolas"/>
                          <w:color w:val="6F008A"/>
                          <w:sz w:val="19"/>
                          <w:szCs w:val="19"/>
                          <w:highlight w:val="white"/>
                        </w:rPr>
                      </w:pPr>
                      <w:proofErr w:type="gramStart"/>
                      <w:r>
                        <w:rPr>
                          <w:rFonts w:ascii="Consolas" w:hAnsi="Consolas" w:cs="Consolas"/>
                          <w:color w:val="6F008A"/>
                          <w:sz w:val="19"/>
                          <w:szCs w:val="19"/>
                          <w:highlight w:val="white"/>
                        </w:rPr>
                        <w:t>unsigned</w:t>
                      </w:r>
                      <w:proofErr w:type="gramEnd"/>
                      <w:r>
                        <w:rPr>
                          <w:rFonts w:ascii="Consolas" w:hAnsi="Consolas" w:cs="Consolas"/>
                          <w:color w:val="6F008A"/>
                          <w:sz w:val="19"/>
                          <w:szCs w:val="19"/>
                          <w:highlight w:val="white"/>
                        </w:rPr>
                        <w:t xml:space="preserve"> char* destination; </w:t>
                      </w:r>
                      <w:proofErr w:type="spellStart"/>
                      <w:r>
                        <w:rPr>
                          <w:rFonts w:ascii="Consolas" w:hAnsi="Consolas" w:cs="Consolas"/>
                          <w:color w:val="6F008A"/>
                          <w:sz w:val="19"/>
                          <w:szCs w:val="19"/>
                          <w:highlight w:val="white"/>
                        </w:rPr>
                        <w:t>size_t</w:t>
                      </w:r>
                      <w:proofErr w:type="spellEnd"/>
                      <w:r>
                        <w:rPr>
                          <w:rFonts w:ascii="Consolas" w:hAnsi="Consolas" w:cs="Consolas"/>
                          <w:color w:val="6F008A"/>
                          <w:sz w:val="19"/>
                          <w:szCs w:val="19"/>
                          <w:highlight w:val="white"/>
                        </w:rPr>
                        <w:t xml:space="preserve"> </w:t>
                      </w:r>
                      <w:proofErr w:type="spellStart"/>
                      <w:r>
                        <w:rPr>
                          <w:rFonts w:ascii="Consolas" w:hAnsi="Consolas" w:cs="Consolas"/>
                          <w:color w:val="6F008A"/>
                          <w:sz w:val="19"/>
                          <w:szCs w:val="19"/>
                          <w:highlight w:val="white"/>
                        </w:rPr>
                        <w:t>destinationSize</w:t>
                      </w:r>
                      <w:proofErr w:type="spellEnd"/>
                      <w:r>
                        <w:rPr>
                          <w:rFonts w:ascii="Consolas" w:hAnsi="Consolas" w:cs="Consolas"/>
                          <w:color w:val="6F008A"/>
                          <w:sz w:val="19"/>
                          <w:szCs w:val="19"/>
                          <w:highlight w:val="white"/>
                        </w:rPr>
                        <w:t>;</w:t>
                      </w:r>
                    </w:p>
                    <w:p w14:paraId="0A440895" w14:textId="2497A343" w:rsidR="00F43DA6" w:rsidRDefault="00F43DA6" w:rsidP="00C72916">
                      <w:pPr>
                        <w:autoSpaceDE w:val="0"/>
                        <w:autoSpaceDN w:val="0"/>
                        <w:adjustRightInd w:val="0"/>
                        <w:spacing w:after="0" w:line="240" w:lineRule="auto"/>
                        <w:ind w:firstLine="72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funkyTV</w:t>
                      </w:r>
                      <w:proofErr w:type="spellEnd"/>
                      <w:proofErr w:type="gram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hasEthernet</w:t>
                      </w:r>
                      <w:proofErr w:type="spellEnd"/>
                      <w:r>
                        <w:rPr>
                          <w:rFonts w:ascii="Consolas" w:hAnsi="Consolas" w:cs="Consolas"/>
                          <w:color w:val="000000"/>
                          <w:sz w:val="19"/>
                          <w:szCs w:val="19"/>
                          <w:highlight w:val="white"/>
                        </w:rPr>
                        <w:t xml:space="preserve"> = false;</w:t>
                      </w:r>
                    </w:p>
                    <w:p w14:paraId="2C268E87" w14:textId="7A51890F" w:rsidR="00F43DA6" w:rsidRDefault="00F43DA6" w:rsidP="00C72916">
                      <w:pPr>
                        <w:autoSpaceDE w:val="0"/>
                        <w:autoSpaceDN w:val="0"/>
                        <w:adjustRightInd w:val="0"/>
                        <w:spacing w:after="0" w:line="240" w:lineRule="auto"/>
                        <w:ind w:firstLine="720"/>
                        <w:rPr>
                          <w:rFonts w:ascii="Consolas" w:hAnsi="Consolas" w:cs="Consolas"/>
                          <w:color w:val="6F008A"/>
                          <w:sz w:val="19"/>
                          <w:szCs w:val="19"/>
                          <w:highlight w:val="white"/>
                        </w:rPr>
                      </w:pPr>
                      <w:proofErr w:type="spellStart"/>
                      <w:proofErr w:type="gramStart"/>
                      <w:r>
                        <w:rPr>
                          <w:rFonts w:ascii="Consolas" w:hAnsi="Consolas" w:cs="Consolas"/>
                          <w:color w:val="000000"/>
                          <w:sz w:val="19"/>
                          <w:szCs w:val="19"/>
                          <w:highlight w:val="white"/>
                        </w:rPr>
                        <w:t>funkyTV</w:t>
                      </w:r>
                      <w:proofErr w:type="spellEnd"/>
                      <w:proofErr w:type="gram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screenSize</w:t>
                      </w:r>
                      <w:proofErr w:type="spellEnd"/>
                      <w:r>
                        <w:rPr>
                          <w:rFonts w:ascii="Consolas" w:hAnsi="Consolas" w:cs="Consolas"/>
                          <w:color w:val="000000"/>
                          <w:sz w:val="19"/>
                          <w:szCs w:val="19"/>
                          <w:highlight w:val="white"/>
                        </w:rPr>
                        <w:t xml:space="preserve"> = 42;</w:t>
                      </w:r>
                    </w:p>
                    <w:p w14:paraId="20526556" w14:textId="5763D5D3" w:rsidR="00F43DA6" w:rsidRDefault="00F43DA6">
                      <w:pPr>
                        <w:autoSpaceDE w:val="0"/>
                        <w:autoSpaceDN w:val="0"/>
                        <w:adjustRightInd w:val="0"/>
                        <w:spacing w:after="0" w:line="240" w:lineRule="auto"/>
                        <w:ind w:firstLine="720"/>
                        <w:rPr>
                          <w:rFonts w:ascii="Consolas" w:hAnsi="Consolas" w:cs="Consolas"/>
                          <w:color w:val="000000"/>
                          <w:sz w:val="19"/>
                          <w:szCs w:val="19"/>
                          <w:highlight w:val="white"/>
                        </w:rPr>
                      </w:pPr>
                      <w:del w:id="29" w:author="Andrei Porumb" w:date="2015-08-10T17:31:00Z">
                        <w:r w:rsidDel="00FB09FC">
                          <w:rPr>
                            <w:rFonts w:ascii="Consolas" w:hAnsi="Consolas" w:cs="Consolas"/>
                            <w:color w:val="6F008A"/>
                            <w:sz w:val="19"/>
                            <w:szCs w:val="19"/>
                            <w:highlight w:val="white"/>
                          </w:rPr>
                          <w:delText>SEND</w:delText>
                        </w:r>
                        <w:r w:rsidR="00290354" w:rsidDel="00FB09FC">
                          <w:rPr>
                            <w:rFonts w:ascii="Consolas" w:hAnsi="Consolas" w:cs="Consolas"/>
                            <w:color w:val="6F008A"/>
                            <w:sz w:val="19"/>
                            <w:szCs w:val="19"/>
                            <w:highlight w:val="white"/>
                          </w:rPr>
                          <w:delText>_ASYNC</w:delText>
                        </w:r>
                      </w:del>
                      <w:proofErr w:type="gramStart"/>
                      <w:ins w:id="30" w:author="Andrei Porumb" w:date="2015-08-10T17:31:00Z">
                        <w:r w:rsidR="00FB09FC">
                          <w:rPr>
                            <w:rFonts w:ascii="Consolas" w:hAnsi="Consolas" w:cs="Consolas"/>
                            <w:color w:val="6F008A"/>
                            <w:sz w:val="19"/>
                            <w:szCs w:val="19"/>
                            <w:highlight w:val="white"/>
                          </w:rPr>
                          <w:t>SERIALIZE</w:t>
                        </w:r>
                      </w:ins>
                      <w:r>
                        <w:rPr>
                          <w:rFonts w:ascii="Consolas" w:hAnsi="Consolas" w:cs="Consolas"/>
                          <w:color w:val="000000"/>
                          <w:sz w:val="19"/>
                          <w:szCs w:val="19"/>
                          <w:highlight w:val="white"/>
                        </w:rPr>
                        <w:t>(</w:t>
                      </w:r>
                      <w:proofErr w:type="gramEnd"/>
                      <w:r w:rsidR="003A2A98">
                        <w:rPr>
                          <w:rFonts w:ascii="Consolas" w:hAnsi="Consolas" w:cs="Consolas"/>
                          <w:color w:val="000000"/>
                          <w:sz w:val="19"/>
                          <w:szCs w:val="19"/>
                          <w:highlight w:val="white"/>
                        </w:rPr>
                        <w:t>&amp;destination</w:t>
                      </w:r>
                      <w:r w:rsidR="00290354">
                        <w:rPr>
                          <w:rFonts w:ascii="Consolas" w:hAnsi="Consolas" w:cs="Consolas"/>
                          <w:color w:val="000000"/>
                          <w:sz w:val="19"/>
                          <w:szCs w:val="19"/>
                          <w:highlight w:val="white"/>
                        </w:rPr>
                        <w:t>,</w:t>
                      </w:r>
                      <w:r w:rsidR="003B00A1">
                        <w:rPr>
                          <w:rFonts w:ascii="Consolas" w:hAnsi="Consolas" w:cs="Consolas"/>
                          <w:color w:val="000000"/>
                          <w:sz w:val="19"/>
                          <w:szCs w:val="19"/>
                          <w:highlight w:val="white"/>
                        </w:rPr>
                        <w:t xml:space="preserve"> </w:t>
                      </w:r>
                      <w:r w:rsidR="003A2A98">
                        <w:rPr>
                          <w:rFonts w:ascii="Consolas" w:hAnsi="Consolas" w:cs="Consolas"/>
                          <w:color w:val="000000"/>
                          <w:sz w:val="19"/>
                          <w:szCs w:val="19"/>
                          <w:highlight w:val="white"/>
                        </w:rPr>
                        <w:t>&amp;</w:t>
                      </w:r>
                      <w:proofErr w:type="spellStart"/>
                      <w:r w:rsidR="003A2A98">
                        <w:rPr>
                          <w:rFonts w:ascii="Consolas" w:hAnsi="Consolas" w:cs="Consolas"/>
                          <w:color w:val="000000"/>
                          <w:sz w:val="19"/>
                          <w:szCs w:val="19"/>
                          <w:highlight w:val="white"/>
                        </w:rPr>
                        <w:t>destinationSize</w:t>
                      </w:r>
                      <w:proofErr w:type="spellEnd"/>
                      <w:r w:rsidR="003B00A1">
                        <w:rPr>
                          <w:rFonts w:ascii="Consolas" w:hAnsi="Consolas" w:cs="Consolas"/>
                          <w:color w:val="000000"/>
                          <w:sz w:val="19"/>
                          <w:szCs w:val="19"/>
                          <w:highlight w:val="white"/>
                        </w:rPr>
                        <w:t>,</w:t>
                      </w:r>
                      <w:r w:rsidR="00290354">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funkyTV</w:t>
                      </w:r>
                      <w:proofErr w:type="spell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hasEthernet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funkyTV</w:t>
                      </w:r>
                      <w:proofErr w:type="spell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screenSize</w:t>
                      </w:r>
                      <w:proofErr w:type="spellEnd"/>
                      <w:r>
                        <w:rPr>
                          <w:rFonts w:ascii="Consolas" w:hAnsi="Consolas" w:cs="Consolas"/>
                          <w:color w:val="000000"/>
                          <w:sz w:val="19"/>
                          <w:szCs w:val="19"/>
                          <w:highlight w:val="white"/>
                        </w:rPr>
                        <w:t>);</w:t>
                      </w:r>
                    </w:p>
                    <w:p w14:paraId="2D9621A4" w14:textId="6FA7CE44" w:rsidR="003A2A98" w:rsidRDefault="003A2A98">
                      <w:pPr>
                        <w:autoSpaceDE w:val="0"/>
                        <w:autoSpaceDN w:val="0"/>
                        <w:adjustRightInd w:val="0"/>
                        <w:spacing w:after="0" w:line="240" w:lineRule="auto"/>
                        <w:ind w:firstLine="72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printf</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"serialized data is %</w:t>
                      </w:r>
                      <w:ins w:id="31" w:author="Andrei Porumb" w:date="2015-08-10T12:16:00Z">
                        <w:r w:rsidR="008E47D3">
                          <w:rPr>
                            <w:rFonts w:ascii="Consolas" w:hAnsi="Consolas" w:cs="Consolas"/>
                            <w:color w:val="000000"/>
                            <w:sz w:val="19"/>
                            <w:szCs w:val="19"/>
                            <w:highlight w:val="white"/>
                          </w:rPr>
                          <w:t>*.*</w:t>
                        </w:r>
                      </w:ins>
                      <w:r>
                        <w:rPr>
                          <w:rFonts w:ascii="Consolas" w:hAnsi="Consolas" w:cs="Consolas"/>
                          <w:color w:val="000000"/>
                          <w:sz w:val="19"/>
                          <w:szCs w:val="19"/>
                          <w:highlight w:val="white"/>
                        </w:rPr>
                        <w:t>s\r\n",</w:t>
                      </w:r>
                      <w:ins w:id="32" w:author="Andrei Porumb" w:date="2015-08-10T12:16:00Z">
                        <w:r w:rsidR="008E47D3">
                          <w:rPr>
                            <w:rFonts w:ascii="Consolas" w:hAnsi="Consolas" w:cs="Consolas"/>
                            <w:color w:val="000000"/>
                            <w:sz w:val="19"/>
                            <w:szCs w:val="19"/>
                            <w:highlight w:val="white"/>
                          </w:rPr>
                          <w:t>(</w:t>
                        </w:r>
                        <w:proofErr w:type="spellStart"/>
                        <w:r w:rsidR="008E47D3">
                          <w:rPr>
                            <w:rFonts w:ascii="Consolas" w:hAnsi="Consolas" w:cs="Consolas"/>
                            <w:color w:val="000000"/>
                            <w:sz w:val="19"/>
                            <w:szCs w:val="19"/>
                            <w:highlight w:val="white"/>
                          </w:rPr>
                          <w:t>int</w:t>
                        </w:r>
                        <w:proofErr w:type="spellEnd"/>
                        <w:r w:rsidR="008E47D3">
                          <w:rPr>
                            <w:rFonts w:ascii="Consolas" w:hAnsi="Consolas" w:cs="Consolas"/>
                            <w:color w:val="000000"/>
                            <w:sz w:val="19"/>
                            <w:szCs w:val="19"/>
                            <w:highlight w:val="white"/>
                          </w:rPr>
                          <w:t>)</w:t>
                        </w:r>
                        <w:proofErr w:type="spellStart"/>
                        <w:r w:rsidR="008E47D3">
                          <w:rPr>
                            <w:rFonts w:ascii="Consolas" w:hAnsi="Consolas" w:cs="Consolas"/>
                            <w:color w:val="000000"/>
                            <w:sz w:val="19"/>
                            <w:szCs w:val="19"/>
                            <w:highlight w:val="white"/>
                          </w:rPr>
                          <w:t>destinationSize</w:t>
                        </w:r>
                        <w:proofErr w:type="spellEnd"/>
                        <w:r w:rsidR="008E47D3">
                          <w:rPr>
                            <w:rFonts w:ascii="Consolas" w:hAnsi="Consolas" w:cs="Consolas"/>
                            <w:color w:val="000000"/>
                            <w:sz w:val="19"/>
                            <w:szCs w:val="19"/>
                            <w:highlight w:val="white"/>
                          </w:rPr>
                          <w:t>, (</w:t>
                        </w:r>
                        <w:proofErr w:type="spellStart"/>
                        <w:r w:rsidR="008E47D3">
                          <w:rPr>
                            <w:rFonts w:ascii="Consolas" w:hAnsi="Consolas" w:cs="Consolas"/>
                            <w:color w:val="000000"/>
                            <w:sz w:val="19"/>
                            <w:szCs w:val="19"/>
                            <w:highlight w:val="white"/>
                          </w:rPr>
                          <w:t>int</w:t>
                        </w:r>
                        <w:proofErr w:type="spellEnd"/>
                        <w:r w:rsidR="008E47D3">
                          <w:rPr>
                            <w:rFonts w:ascii="Consolas" w:hAnsi="Consolas" w:cs="Consolas"/>
                            <w:color w:val="000000"/>
                            <w:sz w:val="19"/>
                            <w:szCs w:val="19"/>
                            <w:highlight w:val="white"/>
                          </w:rPr>
                          <w:t>)</w:t>
                        </w:r>
                        <w:proofErr w:type="spellStart"/>
                        <w:r w:rsidR="008E47D3">
                          <w:rPr>
                            <w:rFonts w:ascii="Consolas" w:hAnsi="Consolas" w:cs="Consolas"/>
                            <w:color w:val="000000"/>
                            <w:sz w:val="19"/>
                            <w:szCs w:val="19"/>
                            <w:highlight w:val="white"/>
                          </w:rPr>
                          <w:t>destinationSize</w:t>
                        </w:r>
                        <w:proofErr w:type="spellEnd"/>
                        <w:r w:rsidR="008E47D3">
                          <w:rPr>
                            <w:rFonts w:ascii="Consolas" w:hAnsi="Consolas" w:cs="Consolas"/>
                            <w:color w:val="000000"/>
                            <w:sz w:val="19"/>
                            <w:szCs w:val="19"/>
                            <w:highlight w:val="white"/>
                          </w:rPr>
                          <w:t xml:space="preserve">, </w:t>
                        </w:r>
                      </w:ins>
                      <w:r>
                        <w:rPr>
                          <w:rFonts w:ascii="Consolas" w:hAnsi="Consolas" w:cs="Consolas"/>
                          <w:color w:val="000000"/>
                          <w:sz w:val="19"/>
                          <w:szCs w:val="19"/>
                          <w:highlight w:val="white"/>
                        </w:rPr>
                        <w:t xml:space="preserve"> (char*)destination);</w:t>
                      </w:r>
                    </w:p>
                    <w:p w14:paraId="401B8A87" w14:textId="77777777" w:rsidR="00F43DA6" w:rsidRDefault="00F43DA6" w:rsidP="00C72916">
                      <w:pPr>
                        <w:autoSpaceDE w:val="0"/>
                        <w:autoSpaceDN w:val="0"/>
                        <w:adjustRightInd w:val="0"/>
                        <w:spacing w:after="0" w:line="240" w:lineRule="auto"/>
                        <w:ind w:left="720"/>
                        <w:rPr>
                          <w:rFonts w:ascii="Consolas" w:hAnsi="Consolas" w:cs="Consolas"/>
                          <w:color w:val="000000"/>
                          <w:sz w:val="19"/>
                          <w:szCs w:val="19"/>
                          <w:highlight w:val="white"/>
                        </w:rPr>
                      </w:pPr>
                      <w:r w:rsidRPr="00EB6D1F">
                        <w:rPr>
                          <w:rFonts w:ascii="Consolas" w:hAnsi="Consolas" w:cs="Consolas"/>
                          <w:color w:val="7030A0"/>
                          <w:sz w:val="19"/>
                          <w:szCs w:val="19"/>
                          <w:highlight w:val="white"/>
                        </w:rPr>
                        <w:t>…</w:t>
                      </w:r>
                    </w:p>
                    <w:p w14:paraId="401B8A88" w14:textId="77777777" w:rsidR="00F43DA6" w:rsidRDefault="00F43DA6" w:rsidP="00C729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txbxContent>
                </v:textbox>
                <w10:wrap type="topAndBottom" anchorx="margin"/>
              </v:shape>
            </w:pict>
          </mc:Fallback>
        </mc:AlternateContent>
      </w:r>
    </w:p>
    <w:p w14:paraId="401B89F3" w14:textId="62D1F144" w:rsidR="00C72916" w:rsidRPr="004F47E3" w:rsidRDefault="00C72916" w:rsidP="00C72916"/>
    <w:p w14:paraId="6EB4A1F5" w14:textId="77777777" w:rsidR="00290354" w:rsidRDefault="00290354">
      <w:pPr>
        <w:rPr>
          <w:rFonts w:asciiTheme="majorHAnsi" w:eastAsiaTheme="majorEastAsia" w:hAnsiTheme="majorHAnsi" w:cstheme="majorBidi"/>
          <w:color w:val="2E74B5" w:themeColor="accent1" w:themeShade="BF"/>
          <w:sz w:val="26"/>
          <w:szCs w:val="26"/>
        </w:rPr>
      </w:pPr>
      <w:r>
        <w:br w:type="page"/>
      </w:r>
    </w:p>
    <w:p w14:paraId="68C9F236" w14:textId="5369EC18" w:rsidR="008939CD" w:rsidRDefault="008939CD" w:rsidP="008939CD">
      <w:pPr>
        <w:pStyle w:val="Heading2"/>
      </w:pPr>
      <w:del w:id="18" w:author="Andrei Porumb" w:date="2015-08-11T08:02:00Z">
        <w:r w:rsidDel="00464BDC">
          <w:lastRenderedPageBreak/>
          <w:delText>SEND_DELAYED</w:delText>
        </w:r>
      </w:del>
      <w:ins w:id="19" w:author="Andrei Porumb" w:date="2015-08-11T08:02:00Z">
        <w:r w:rsidR="00464BDC">
          <w:t>SERIALIZE_</w:t>
        </w:r>
        <w:proofErr w:type="gramStart"/>
        <w:r w:rsidR="00464BDC">
          <w:t>DELAYED</w:t>
        </w:r>
      </w:ins>
      <w:r>
        <w:t>(</w:t>
      </w:r>
      <w:proofErr w:type="gramEnd"/>
      <w:r w:rsidR="003A2A98">
        <w:t>destination</w:t>
      </w:r>
      <w:r w:rsidR="003B00A1">
        <w:t xml:space="preserve">, </w:t>
      </w:r>
      <w:proofErr w:type="spellStart"/>
      <w:r w:rsidR="003A2A98">
        <w:t>destinationSize</w:t>
      </w:r>
      <w:proofErr w:type="spellEnd"/>
      <w:r w:rsidR="003A2A98">
        <w:t xml:space="preserve">, </w:t>
      </w:r>
      <w:r>
        <w:t>property1, property2, …)</w:t>
      </w:r>
    </w:p>
    <w:p w14:paraId="265DF323" w14:textId="6CA078A8" w:rsidR="008939CD" w:rsidRDefault="008939CD" w:rsidP="008939CD">
      <w:r>
        <w:t>This macro allows batching data</w:t>
      </w:r>
      <w:r w:rsidR="003A2A98">
        <w:t xml:space="preserve"> indicated by property1, prop</w:t>
      </w:r>
      <w:r w:rsidR="00233C89">
        <w:t>e</w:t>
      </w:r>
      <w:r w:rsidR="003A2A98">
        <w:t xml:space="preserve">rty2... The parameters destination, </w:t>
      </w:r>
      <w:proofErr w:type="spellStart"/>
      <w:r w:rsidR="003A2A98">
        <w:t>destinationSize</w:t>
      </w:r>
      <w:proofErr w:type="spellEnd"/>
      <w:r w:rsidR="003A2A98">
        <w:t xml:space="preserve"> are not used, but they must point to an unsigned char* and to a </w:t>
      </w:r>
      <w:proofErr w:type="spellStart"/>
      <w:r w:rsidR="003A2A98">
        <w:t>size_t</w:t>
      </w:r>
      <w:proofErr w:type="spellEnd"/>
      <w:r w:rsidR="003A2A98">
        <w:t xml:space="preserve"> (they cannot be NULL).</w:t>
      </w:r>
    </w:p>
    <w:p w14:paraId="7D45404E" w14:textId="16936CD9" w:rsidR="008939CD" w:rsidRDefault="008939CD" w:rsidP="008939CD">
      <w:r w:rsidRPr="00B04644">
        <w:rPr>
          <w:u w:val="single"/>
        </w:rPr>
        <w:t>Arguments</w:t>
      </w:r>
      <w:r>
        <w:t>:</w:t>
      </w:r>
    </w:p>
    <w:p w14:paraId="07593118" w14:textId="24D675EA" w:rsidR="00290354" w:rsidRDefault="003A2A98">
      <w:pPr>
        <w:pStyle w:val="ListParagraph"/>
        <w:numPr>
          <w:ilvl w:val="0"/>
          <w:numId w:val="2"/>
        </w:numPr>
      </w:pPr>
      <w:proofErr w:type="gramStart"/>
      <w:r>
        <w:t>destination</w:t>
      </w:r>
      <w:proofErr w:type="gramEnd"/>
      <w:r>
        <w:t xml:space="preserve"> </w:t>
      </w:r>
      <w:r w:rsidR="00290354">
        <w:t>–</w:t>
      </w:r>
      <w:r>
        <w:t xml:space="preserve"> points to an unsigned char*</w:t>
      </w:r>
      <w:r w:rsidR="00290354" w:rsidRPr="006A1532">
        <w:t>.</w:t>
      </w:r>
      <w:ins w:id="20" w:author="Andrei Porumb" w:date="2015-08-10T12:17:00Z">
        <w:r w:rsidR="008E47D3">
          <w:t xml:space="preserve"> It is not used, but must be non-NULL.</w:t>
        </w:r>
      </w:ins>
    </w:p>
    <w:p w14:paraId="00D46378" w14:textId="52766AF2" w:rsidR="003B00A1" w:rsidRDefault="003A2A98">
      <w:pPr>
        <w:pStyle w:val="ListParagraph"/>
        <w:numPr>
          <w:ilvl w:val="0"/>
          <w:numId w:val="2"/>
        </w:numPr>
      </w:pPr>
      <w:proofErr w:type="spellStart"/>
      <w:proofErr w:type="gramStart"/>
      <w:r>
        <w:t>destinationSize</w:t>
      </w:r>
      <w:proofErr w:type="spellEnd"/>
      <w:proofErr w:type="gramEnd"/>
      <w:r>
        <w:t xml:space="preserve"> - points to a </w:t>
      </w:r>
      <w:proofErr w:type="spellStart"/>
      <w:r>
        <w:t>size_t</w:t>
      </w:r>
      <w:proofErr w:type="spellEnd"/>
      <w:r>
        <w:t>.</w:t>
      </w:r>
      <w:ins w:id="21" w:author="Andrei Porumb" w:date="2015-08-10T12:17:00Z">
        <w:r w:rsidR="008E47D3">
          <w:t xml:space="preserve"> It is not used, but must be non-NULL.</w:t>
        </w:r>
      </w:ins>
    </w:p>
    <w:p w14:paraId="64C0F22F" w14:textId="77777777" w:rsidR="008939CD" w:rsidRDefault="008939CD" w:rsidP="008939CD">
      <w:pPr>
        <w:pStyle w:val="ListParagraph"/>
        <w:numPr>
          <w:ilvl w:val="0"/>
          <w:numId w:val="2"/>
        </w:numPr>
      </w:pPr>
      <w:r>
        <w:t xml:space="preserve">property1, </w:t>
      </w:r>
      <w:proofErr w:type="gramStart"/>
      <w:r>
        <w:t>property2, …</w:t>
      </w:r>
      <w:proofErr w:type="gramEnd"/>
      <w:r>
        <w:t xml:space="preserve"> -  a list of property values to send. The order in which the properties appear in the list does not matter, all values will be sent together.</w:t>
      </w:r>
    </w:p>
    <w:p w14:paraId="5917ED09" w14:textId="77777777" w:rsidR="008939CD" w:rsidRDefault="008939CD" w:rsidP="008939CD">
      <w:r w:rsidRPr="00FE432F">
        <w:rPr>
          <w:u w:val="single"/>
        </w:rPr>
        <w:t>Return</w:t>
      </w:r>
      <w:r>
        <w:rPr>
          <w:u w:val="single"/>
        </w:rPr>
        <w:t>s</w:t>
      </w:r>
      <w:r>
        <w:t>:</w:t>
      </w:r>
    </w:p>
    <w:p w14:paraId="05ED44B2" w14:textId="29367233" w:rsidR="008939CD" w:rsidRDefault="00F43DA6" w:rsidP="008939CD">
      <w:pPr>
        <w:pStyle w:val="ListParagraph"/>
        <w:numPr>
          <w:ilvl w:val="0"/>
          <w:numId w:val="3"/>
        </w:numPr>
      </w:pPr>
      <w:r>
        <w:t>CODEFIRST</w:t>
      </w:r>
      <w:r w:rsidR="008939CD">
        <w:t>_OK on success</w:t>
      </w:r>
    </w:p>
    <w:p w14:paraId="7A710CA5" w14:textId="77777777" w:rsidR="008939CD" w:rsidRDefault="008939CD" w:rsidP="008939CD">
      <w:pPr>
        <w:pStyle w:val="ListParagraph"/>
        <w:numPr>
          <w:ilvl w:val="0"/>
          <w:numId w:val="3"/>
        </w:numPr>
      </w:pPr>
      <w:r>
        <w:t>Any other value on failure</w:t>
      </w:r>
    </w:p>
    <w:p w14:paraId="5DFF07AE" w14:textId="5B582CFA" w:rsidR="00290354" w:rsidRDefault="00290354">
      <w:pPr>
        <w:rPr>
          <w:rFonts w:asciiTheme="majorHAnsi" w:eastAsiaTheme="majorEastAsia" w:hAnsiTheme="majorHAnsi" w:cstheme="majorBidi"/>
          <w:color w:val="2E74B5" w:themeColor="accent1" w:themeShade="BF"/>
          <w:sz w:val="26"/>
          <w:szCs w:val="26"/>
        </w:rPr>
      </w:pPr>
      <w:r>
        <w:br w:type="page"/>
      </w:r>
    </w:p>
    <w:p w14:paraId="7E5F6023" w14:textId="7198A234" w:rsidR="008939CD" w:rsidRDefault="00290354">
      <w:pPr>
        <w:pStyle w:val="Heading2"/>
      </w:pPr>
      <w:del w:id="22" w:author="Andrei Porumb" w:date="2015-08-11T08:03:00Z">
        <w:r w:rsidDel="00BD241B">
          <w:rPr>
            <w:noProof/>
          </w:rPr>
          <w:lastRenderedPageBreak/>
          <mc:AlternateContent>
            <mc:Choice Requires="wps">
              <w:drawing>
                <wp:anchor distT="45720" distB="45720" distL="114300" distR="114300" simplePos="0" relativeHeight="251660800" behindDoc="0" locked="0" layoutInCell="1" allowOverlap="1" wp14:anchorId="1BD6943A" wp14:editId="661A43FA">
                  <wp:simplePos x="0" y="0"/>
                  <wp:positionH relativeFrom="margin">
                    <wp:align>right</wp:align>
                  </wp:positionH>
                  <wp:positionV relativeFrom="paragraph">
                    <wp:posOffset>0</wp:posOffset>
                  </wp:positionV>
                  <wp:extent cx="5880100" cy="4572000"/>
                  <wp:effectExtent l="0" t="0" r="25400" b="19050"/>
                  <wp:wrapTopAndBottom/>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0100" cy="4572000"/>
                          </a:xfrm>
                          <a:prstGeom prst="rect">
                            <a:avLst/>
                          </a:prstGeom>
                          <a:solidFill>
                            <a:srgbClr val="FFFFFF"/>
                          </a:solidFill>
                          <a:ln w="9525">
                            <a:solidFill>
                              <a:srgbClr val="000000"/>
                            </a:solidFill>
                            <a:miter lim="800000"/>
                            <a:headEnd/>
                            <a:tailEnd/>
                          </a:ln>
                        </wps:spPr>
                        <wps:txbx>
                          <w:txbxContent>
                            <w:p w14:paraId="2CB703E1" w14:textId="77777777" w:rsidR="00F43DA6" w:rsidRDefault="00F43DA6" w:rsidP="00F43D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BEGIN_IOT_</w:t>
                              </w:r>
                              <w:proofErr w:type="gramStart"/>
                              <w:r>
                                <w:rPr>
                                  <w:rFonts w:ascii="Consolas" w:hAnsi="Consolas" w:cs="Consolas"/>
                                  <w:color w:val="000000"/>
                                  <w:sz w:val="19"/>
                                  <w:szCs w:val="19"/>
                                  <w:highlight w:val="white"/>
                                </w:rPr>
                                <w:t>DECLARATIONS(</w:t>
                              </w:r>
                              <w:proofErr w:type="spellStart"/>
                              <w:proofErr w:type="gramEnd"/>
                              <w:r>
                                <w:rPr>
                                  <w:rFonts w:ascii="Consolas" w:hAnsi="Consolas" w:cs="Consolas"/>
                                  <w:color w:val="000000"/>
                                  <w:sz w:val="19"/>
                                  <w:szCs w:val="19"/>
                                  <w:highlight w:val="white"/>
                                </w:rPr>
                                <w:t>MyFunkyTV</w:t>
                              </w:r>
                              <w:proofErr w:type="spellEnd"/>
                              <w:r>
                                <w:rPr>
                                  <w:rFonts w:ascii="Consolas" w:hAnsi="Consolas" w:cs="Consolas"/>
                                  <w:color w:val="000000"/>
                                  <w:sz w:val="19"/>
                                  <w:szCs w:val="19"/>
                                  <w:highlight w:val="white"/>
                                </w:rPr>
                                <w:t>)</w:t>
                              </w:r>
                            </w:p>
                            <w:p w14:paraId="041C87B0" w14:textId="77777777" w:rsidR="00F43DA6" w:rsidRDefault="00F43DA6" w:rsidP="00F43DA6">
                              <w:pPr>
                                <w:autoSpaceDE w:val="0"/>
                                <w:autoSpaceDN w:val="0"/>
                                <w:adjustRightInd w:val="0"/>
                                <w:spacing w:after="0" w:line="240" w:lineRule="auto"/>
                                <w:rPr>
                                  <w:rFonts w:ascii="Consolas" w:hAnsi="Consolas" w:cs="Consolas"/>
                                  <w:color w:val="000000"/>
                                  <w:sz w:val="19"/>
                                  <w:szCs w:val="19"/>
                                  <w:highlight w:val="white"/>
                                </w:rPr>
                              </w:pPr>
                            </w:p>
                            <w:p w14:paraId="558E2036" w14:textId="77777777" w:rsidR="00F43DA6" w:rsidRDefault="00F43DA6" w:rsidP="00F43D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DECLARE_IOT_</w:t>
                              </w:r>
                              <w:proofErr w:type="gramStart"/>
                              <w:r>
                                <w:rPr>
                                  <w:rFonts w:ascii="Consolas" w:hAnsi="Consolas" w:cs="Consolas"/>
                                  <w:color w:val="000000"/>
                                  <w:sz w:val="19"/>
                                  <w:szCs w:val="19"/>
                                  <w:highlight w:val="white"/>
                                </w:rPr>
                                <w:t>MODEL(</w:t>
                              </w:r>
                              <w:proofErr w:type="spellStart"/>
                              <w:proofErr w:type="gramEnd"/>
                              <w:r>
                                <w:rPr>
                                  <w:rFonts w:ascii="Consolas" w:hAnsi="Consolas" w:cs="Consolas"/>
                                  <w:color w:val="000000"/>
                                  <w:sz w:val="19"/>
                                  <w:szCs w:val="19"/>
                                  <w:highlight w:val="white"/>
                                </w:rPr>
                                <w:t>FunkyTV</w:t>
                              </w:r>
                              <w:proofErr w:type="spellEnd"/>
                              <w:r>
                                <w:rPr>
                                  <w:rFonts w:ascii="Consolas" w:hAnsi="Consolas" w:cs="Consolas"/>
                                  <w:color w:val="000000"/>
                                  <w:sz w:val="19"/>
                                  <w:szCs w:val="19"/>
                                  <w:highlight w:val="white"/>
                                </w:rPr>
                                <w:t>,</w:t>
                              </w:r>
                            </w:p>
                            <w:p w14:paraId="48769713" w14:textId="00A481D4" w:rsidR="00F43DA6" w:rsidRDefault="00F43DA6" w:rsidP="00F43D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Pr="00295C36">
                                <w:rPr>
                                  <w:rFonts w:ascii="Consolas" w:hAnsi="Consolas" w:cs="Consolas"/>
                                  <w:color w:val="000000"/>
                                  <w:sz w:val="19"/>
                                  <w:szCs w:val="19"/>
                                </w:rPr>
                                <w:t>WITH_</w:t>
                              </w:r>
                              <w:proofErr w:type="gramStart"/>
                              <w:r w:rsidR="00EB6D1F">
                                <w:rPr>
                                  <w:rFonts w:ascii="Consolas" w:hAnsi="Consolas" w:cs="Consolas"/>
                                  <w:color w:val="000000"/>
                                  <w:sz w:val="19"/>
                                  <w:szCs w:val="19"/>
                                </w:rPr>
                                <w:t>DATA</w:t>
                              </w:r>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screenSize</w:t>
                              </w:r>
                              <w:proofErr w:type="spellEnd"/>
                              <w:r>
                                <w:rPr>
                                  <w:rFonts w:ascii="Consolas" w:hAnsi="Consolas" w:cs="Consolas"/>
                                  <w:color w:val="000000"/>
                                  <w:sz w:val="19"/>
                                  <w:szCs w:val="19"/>
                                  <w:highlight w:val="white"/>
                                </w:rPr>
                                <w:t>),</w:t>
                              </w:r>
                            </w:p>
                            <w:p w14:paraId="088E9D7B" w14:textId="4215641A" w:rsidR="00F43DA6" w:rsidRDefault="00F43DA6" w:rsidP="00F43D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Pr="00295C36">
                                <w:rPr>
                                  <w:rFonts w:ascii="Consolas" w:hAnsi="Consolas" w:cs="Consolas"/>
                                  <w:color w:val="000000"/>
                                  <w:sz w:val="19"/>
                                  <w:szCs w:val="19"/>
                                </w:rPr>
                                <w:t>WITH_</w:t>
                              </w:r>
                              <w:proofErr w:type="gramStart"/>
                              <w:r w:rsidR="00EB6D1F">
                                <w:rPr>
                                  <w:rFonts w:ascii="Consolas" w:hAnsi="Consolas" w:cs="Consolas"/>
                                  <w:color w:val="000000"/>
                                  <w:sz w:val="19"/>
                                  <w:szCs w:val="19"/>
                                </w:rPr>
                                <w:t>DATA</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bool, </w:t>
                              </w:r>
                              <w:proofErr w:type="spellStart"/>
                              <w:r>
                                <w:rPr>
                                  <w:rFonts w:ascii="Consolas" w:hAnsi="Consolas" w:cs="Consolas"/>
                                  <w:color w:val="000000"/>
                                  <w:sz w:val="19"/>
                                  <w:szCs w:val="19"/>
                                  <w:highlight w:val="white"/>
                                </w:rPr>
                                <w:t>hasEthernet</w:t>
                              </w:r>
                              <w:proofErr w:type="spellEnd"/>
                              <w:r>
                                <w:rPr>
                                  <w:rFonts w:ascii="Consolas" w:hAnsi="Consolas" w:cs="Consolas"/>
                                  <w:color w:val="000000"/>
                                  <w:sz w:val="19"/>
                                  <w:szCs w:val="19"/>
                                  <w:highlight w:val="white"/>
                                </w:rPr>
                                <w:t>),</w:t>
                              </w:r>
                            </w:p>
                            <w:p w14:paraId="623C2889" w14:textId="77777777" w:rsidR="00F43DA6" w:rsidRDefault="00F43DA6" w:rsidP="00F43D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Pr="00EB6D1F">
                                <w:rPr>
                                  <w:rFonts w:ascii="Consolas" w:hAnsi="Consolas" w:cs="Consolas"/>
                                  <w:color w:val="7030A0"/>
                                  <w:sz w:val="19"/>
                                  <w:szCs w:val="19"/>
                                  <w:highlight w:val="white"/>
                                </w:rPr>
                                <w:t>…</w:t>
                              </w:r>
                            </w:p>
                            <w:p w14:paraId="38EBFA18" w14:textId="77777777" w:rsidR="00F43DA6" w:rsidDel="008E47D3" w:rsidRDefault="00F43DA6" w:rsidP="00F43DA6">
                              <w:pPr>
                                <w:autoSpaceDE w:val="0"/>
                                <w:autoSpaceDN w:val="0"/>
                                <w:adjustRightInd w:val="0"/>
                                <w:spacing w:after="0" w:line="240" w:lineRule="auto"/>
                                <w:rPr>
                                  <w:del w:id="23" w:author="Andrei Porumb" w:date="2015-08-10T12:16:00Z"/>
                                  <w:rFonts w:ascii="Consolas" w:hAnsi="Consolas" w:cs="Consolas"/>
                                  <w:color w:val="0000FF"/>
                                  <w:sz w:val="19"/>
                                  <w:szCs w:val="19"/>
                                  <w:highlight w:val="white"/>
                                </w:rPr>
                              </w:pPr>
                              <w:r>
                                <w:rPr>
                                  <w:rFonts w:ascii="Consolas" w:hAnsi="Consolas" w:cs="Consolas"/>
                                  <w:color w:val="000000"/>
                                  <w:sz w:val="19"/>
                                  <w:szCs w:val="19"/>
                                  <w:highlight w:val="white"/>
                                </w:rPr>
                                <w:t>);</w:t>
                              </w:r>
                            </w:p>
                            <w:p w14:paraId="6F1C1ECC" w14:textId="77777777" w:rsidR="008E47D3" w:rsidRDefault="008E47D3" w:rsidP="00F43DA6">
                              <w:pPr>
                                <w:autoSpaceDE w:val="0"/>
                                <w:autoSpaceDN w:val="0"/>
                                <w:adjustRightInd w:val="0"/>
                                <w:spacing w:after="0" w:line="240" w:lineRule="auto"/>
                                <w:rPr>
                                  <w:ins w:id="24" w:author="Andrei Porumb" w:date="2015-08-10T12:16:00Z"/>
                                  <w:rFonts w:ascii="Consolas" w:hAnsi="Consolas" w:cs="Consolas"/>
                                  <w:color w:val="000000"/>
                                  <w:sz w:val="19"/>
                                  <w:szCs w:val="19"/>
                                  <w:highlight w:val="white"/>
                                </w:rPr>
                              </w:pPr>
                            </w:p>
                            <w:p w14:paraId="4FE63AE4" w14:textId="25967BAD" w:rsidR="00F43DA6" w:rsidDel="008E47D3" w:rsidRDefault="00290354" w:rsidP="00F43DA6">
                              <w:pPr>
                                <w:autoSpaceDE w:val="0"/>
                                <w:autoSpaceDN w:val="0"/>
                                <w:adjustRightInd w:val="0"/>
                                <w:spacing w:after="0" w:line="240" w:lineRule="auto"/>
                                <w:rPr>
                                  <w:del w:id="25" w:author="Andrei Porumb" w:date="2015-08-10T12:16:00Z"/>
                                  <w:rFonts w:ascii="Consolas" w:hAnsi="Consolas" w:cs="Consolas"/>
                                  <w:color w:val="6F008A"/>
                                  <w:sz w:val="19"/>
                                  <w:szCs w:val="19"/>
                                  <w:highlight w:val="white"/>
                                </w:rPr>
                              </w:pPr>
                              <w:del w:id="26" w:author="Andrei Porumb" w:date="2015-08-10T12:16:00Z">
                                <w:r w:rsidDel="008E47D3">
                                  <w:rPr>
                                    <w:rFonts w:ascii="Consolas" w:hAnsi="Consolas" w:cs="Consolas"/>
                                    <w:color w:val="6F008A"/>
                                    <w:sz w:val="19"/>
                                    <w:szCs w:val="19"/>
                                    <w:highlight w:val="white"/>
                                  </w:rPr>
                                  <w:delText>…</w:delText>
                                </w:r>
                              </w:del>
                            </w:p>
                            <w:p w14:paraId="1504F2C2" w14:textId="54CECD7C" w:rsidR="00290354" w:rsidDel="008E47D3" w:rsidRDefault="00290354" w:rsidP="00290354">
                              <w:pPr>
                                <w:autoSpaceDE w:val="0"/>
                                <w:autoSpaceDN w:val="0"/>
                                <w:adjustRightInd w:val="0"/>
                                <w:spacing w:after="0" w:line="240" w:lineRule="auto"/>
                                <w:rPr>
                                  <w:del w:id="27" w:author="Andrei Porumb" w:date="2015-08-10T12:16:00Z"/>
                                  <w:rFonts w:ascii="Consolas" w:hAnsi="Consolas" w:cs="Consolas"/>
                                  <w:color w:val="000000"/>
                                  <w:sz w:val="19"/>
                                  <w:szCs w:val="19"/>
                                  <w:highlight w:val="white"/>
                                </w:rPr>
                              </w:pPr>
                              <w:del w:id="28" w:author="Andrei Porumb" w:date="2015-08-10T12:16:00Z">
                                <w:r w:rsidDel="008E47D3">
                                  <w:rPr>
                                    <w:rFonts w:ascii="Consolas" w:hAnsi="Consolas" w:cs="Consolas"/>
                                    <w:color w:val="0000FF"/>
                                    <w:sz w:val="19"/>
                                    <w:szCs w:val="19"/>
                                    <w:highlight w:val="white"/>
                                  </w:rPr>
                                  <w:delText>void</w:delText>
                                </w:r>
                                <w:r w:rsidDel="008E47D3">
                                  <w:rPr>
                                    <w:rFonts w:ascii="Consolas" w:hAnsi="Consolas" w:cs="Consolas"/>
                                    <w:color w:val="000000"/>
                                    <w:sz w:val="19"/>
                                    <w:szCs w:val="19"/>
                                    <w:highlight w:val="white"/>
                                  </w:rPr>
                                  <w:delText xml:space="preserve"> handle</w:delText>
                                </w:r>
                                <w:r w:rsidR="00917296" w:rsidDel="008E47D3">
                                  <w:rPr>
                                    <w:rFonts w:ascii="Consolas" w:hAnsi="Consolas" w:cs="Consolas"/>
                                    <w:color w:val="000000"/>
                                    <w:sz w:val="19"/>
                                    <w:szCs w:val="19"/>
                                    <w:highlight w:val="white"/>
                                  </w:rPr>
                                  <w:delText>IoT</w:delText>
                                </w:r>
                                <w:r w:rsidDel="008E47D3">
                                  <w:rPr>
                                    <w:rFonts w:ascii="Consolas" w:hAnsi="Consolas" w:cs="Consolas"/>
                                    <w:color w:val="000000"/>
                                    <w:sz w:val="19"/>
                                    <w:szCs w:val="19"/>
                                    <w:highlight w:val="white"/>
                                  </w:rPr>
                                  <w:delText>HubCallBack(</w:delText>
                                </w:r>
                                <w:r w:rsidR="00725B17" w:rsidDel="008E47D3">
                                  <w:rPr>
                                    <w:rFonts w:ascii="Consolas" w:hAnsi="Consolas" w:cs="Consolas"/>
                                    <w:color w:val="2B91AF"/>
                                    <w:sz w:val="19"/>
                                    <w:szCs w:val="19"/>
                                    <w:highlight w:val="white"/>
                                  </w:rPr>
                                  <w:delText>IOT</w:delText>
                                </w:r>
                                <w:r w:rsidDel="008E47D3">
                                  <w:rPr>
                                    <w:rFonts w:ascii="Consolas" w:hAnsi="Consolas" w:cs="Consolas"/>
                                    <w:color w:val="2B91AF"/>
                                    <w:sz w:val="19"/>
                                    <w:szCs w:val="19"/>
                                    <w:highlight w:val="white"/>
                                  </w:rPr>
                                  <w:delText>HUB_CLIENT_CONFIRMATION_RESULT</w:delText>
                                </w:r>
                                <w:r w:rsidDel="008E47D3">
                                  <w:rPr>
                                    <w:rFonts w:ascii="Consolas" w:hAnsi="Consolas" w:cs="Consolas"/>
                                    <w:color w:val="000000"/>
                                    <w:sz w:val="19"/>
                                    <w:szCs w:val="19"/>
                                    <w:highlight w:val="white"/>
                                  </w:rPr>
                                  <w:delText xml:space="preserve"> </w:delText>
                                </w:r>
                                <w:r w:rsidDel="008E47D3">
                                  <w:rPr>
                                    <w:rFonts w:ascii="Consolas" w:hAnsi="Consolas" w:cs="Consolas"/>
                                    <w:color w:val="808080"/>
                                    <w:sz w:val="19"/>
                                    <w:szCs w:val="19"/>
                                    <w:highlight w:val="white"/>
                                  </w:rPr>
                                  <w:delText>result</w:delText>
                                </w:r>
                                <w:r w:rsidDel="008E47D3">
                                  <w:rPr>
                                    <w:rFonts w:ascii="Consolas" w:hAnsi="Consolas" w:cs="Consolas"/>
                                    <w:color w:val="000000"/>
                                    <w:sz w:val="19"/>
                                    <w:szCs w:val="19"/>
                                    <w:highlight w:val="white"/>
                                  </w:rPr>
                                  <w:delText xml:space="preserve">, </w:delText>
                                </w:r>
                                <w:r w:rsidDel="008E47D3">
                                  <w:rPr>
                                    <w:rFonts w:ascii="Consolas" w:hAnsi="Consolas" w:cs="Consolas"/>
                                    <w:color w:val="0000FF"/>
                                    <w:sz w:val="19"/>
                                    <w:szCs w:val="19"/>
                                    <w:highlight w:val="white"/>
                                  </w:rPr>
                                  <w:delText>void</w:delText>
                                </w:r>
                                <w:r w:rsidDel="008E47D3">
                                  <w:rPr>
                                    <w:rFonts w:ascii="Consolas" w:hAnsi="Consolas" w:cs="Consolas"/>
                                    <w:color w:val="000000"/>
                                    <w:sz w:val="19"/>
                                    <w:szCs w:val="19"/>
                                    <w:highlight w:val="white"/>
                                  </w:rPr>
                                  <w:delText xml:space="preserve">* </w:delText>
                                </w:r>
                                <w:r w:rsidDel="008E47D3">
                                  <w:rPr>
                                    <w:rFonts w:ascii="Consolas" w:hAnsi="Consolas" w:cs="Consolas"/>
                                    <w:color w:val="808080"/>
                                    <w:sz w:val="19"/>
                                    <w:szCs w:val="19"/>
                                    <w:highlight w:val="white"/>
                                  </w:rPr>
                                  <w:delText>userContextCallback</w:delText>
                                </w:r>
                                <w:r w:rsidDel="008E47D3">
                                  <w:rPr>
                                    <w:rFonts w:ascii="Consolas" w:hAnsi="Consolas" w:cs="Consolas"/>
                                    <w:color w:val="000000"/>
                                    <w:sz w:val="19"/>
                                    <w:szCs w:val="19"/>
                                    <w:highlight w:val="white"/>
                                  </w:rPr>
                                  <w:delText>)</w:delText>
                                </w:r>
                              </w:del>
                            </w:p>
                            <w:p w14:paraId="79E1BA4A" w14:textId="5993FF62" w:rsidR="00290354" w:rsidDel="008E47D3" w:rsidRDefault="00290354" w:rsidP="00290354">
                              <w:pPr>
                                <w:autoSpaceDE w:val="0"/>
                                <w:autoSpaceDN w:val="0"/>
                                <w:adjustRightInd w:val="0"/>
                                <w:spacing w:after="0" w:line="240" w:lineRule="auto"/>
                                <w:rPr>
                                  <w:del w:id="29" w:author="Andrei Porumb" w:date="2015-08-10T12:16:00Z"/>
                                  <w:rFonts w:ascii="Consolas" w:hAnsi="Consolas" w:cs="Consolas"/>
                                  <w:color w:val="000000"/>
                                  <w:sz w:val="19"/>
                                  <w:szCs w:val="19"/>
                                  <w:highlight w:val="white"/>
                                </w:rPr>
                              </w:pPr>
                              <w:del w:id="30" w:author="Andrei Porumb" w:date="2015-08-10T12:16:00Z">
                                <w:r w:rsidDel="008E47D3">
                                  <w:rPr>
                                    <w:rFonts w:ascii="Consolas" w:hAnsi="Consolas" w:cs="Consolas"/>
                                    <w:color w:val="000000"/>
                                    <w:sz w:val="19"/>
                                    <w:szCs w:val="19"/>
                                    <w:highlight w:val="white"/>
                                  </w:rPr>
                                  <w:delText>{</w:delText>
                                </w:r>
                              </w:del>
                            </w:p>
                            <w:p w14:paraId="63B4A377" w14:textId="7A768754" w:rsidR="00290354" w:rsidRPr="006A1532" w:rsidDel="008E47D3" w:rsidRDefault="00290354" w:rsidP="00290354">
                              <w:pPr>
                                <w:autoSpaceDE w:val="0"/>
                                <w:autoSpaceDN w:val="0"/>
                                <w:adjustRightInd w:val="0"/>
                                <w:spacing w:after="0" w:line="240" w:lineRule="auto"/>
                                <w:rPr>
                                  <w:del w:id="31" w:author="Andrei Porumb" w:date="2015-08-10T12:16:00Z"/>
                                  <w:rFonts w:ascii="Consolas" w:hAnsi="Consolas" w:cs="Consolas"/>
                                  <w:color w:val="6F008A"/>
                                  <w:sz w:val="19"/>
                                  <w:szCs w:val="19"/>
                                  <w:highlight w:val="white"/>
                                </w:rPr>
                              </w:pPr>
                              <w:del w:id="32" w:author="Andrei Porumb" w:date="2015-08-10T12:16:00Z">
                                <w:r w:rsidDel="008E47D3">
                                  <w:rPr>
                                    <w:rFonts w:ascii="Consolas" w:hAnsi="Consolas" w:cs="Consolas"/>
                                    <w:color w:val="000000"/>
                                    <w:sz w:val="19"/>
                                    <w:szCs w:val="19"/>
                                    <w:highlight w:val="white"/>
                                  </w:rPr>
                                  <w:delText xml:space="preserve">     </w:delText>
                                </w:r>
                                <w:r w:rsidRPr="006A1532" w:rsidDel="008E47D3">
                                  <w:rPr>
                                    <w:rFonts w:ascii="Consolas" w:hAnsi="Consolas" w:cs="Consolas"/>
                                    <w:color w:val="6F008A"/>
                                    <w:sz w:val="19"/>
                                    <w:szCs w:val="19"/>
                                    <w:highlight w:val="white"/>
                                  </w:rPr>
                                  <w:delText>&lt;YOUR HANDLE CODE HERE&gt;</w:delText>
                                </w:r>
                              </w:del>
                            </w:p>
                            <w:p w14:paraId="19135086" w14:textId="1E4E05CE" w:rsidR="00290354" w:rsidRPr="003B00A1" w:rsidDel="008E47D3" w:rsidRDefault="00290354" w:rsidP="00F43DA6">
                              <w:pPr>
                                <w:autoSpaceDE w:val="0"/>
                                <w:autoSpaceDN w:val="0"/>
                                <w:adjustRightInd w:val="0"/>
                                <w:spacing w:after="0" w:line="240" w:lineRule="auto"/>
                                <w:rPr>
                                  <w:del w:id="33" w:author="Andrei Porumb" w:date="2015-08-10T12:16:00Z"/>
                                  <w:rFonts w:ascii="Consolas" w:hAnsi="Consolas" w:cs="Consolas"/>
                                  <w:color w:val="000000"/>
                                  <w:sz w:val="19"/>
                                  <w:szCs w:val="19"/>
                                  <w:highlight w:val="white"/>
                                </w:rPr>
                              </w:pPr>
                              <w:del w:id="34" w:author="Andrei Porumb" w:date="2015-08-10T12:16:00Z">
                                <w:r w:rsidDel="008E47D3">
                                  <w:rPr>
                                    <w:rFonts w:ascii="Consolas" w:hAnsi="Consolas" w:cs="Consolas"/>
                                    <w:color w:val="000000"/>
                                    <w:sz w:val="19"/>
                                    <w:szCs w:val="19"/>
                                    <w:highlight w:val="white"/>
                                  </w:rPr>
                                  <w:delText>}</w:delText>
                                </w:r>
                              </w:del>
                            </w:p>
                            <w:p w14:paraId="4E6E244E" w14:textId="12F8D550" w:rsidR="00F43DA6" w:rsidDel="008E47D3" w:rsidRDefault="00F43DA6" w:rsidP="00F43DA6">
                              <w:pPr>
                                <w:autoSpaceDE w:val="0"/>
                                <w:autoSpaceDN w:val="0"/>
                                <w:adjustRightInd w:val="0"/>
                                <w:spacing w:after="0" w:line="240" w:lineRule="auto"/>
                                <w:rPr>
                                  <w:del w:id="35" w:author="Andrei Porumb" w:date="2015-08-10T12:16:00Z"/>
                                  <w:rFonts w:ascii="Consolas" w:hAnsi="Consolas" w:cs="Consolas"/>
                                  <w:color w:val="6F008A"/>
                                  <w:sz w:val="19"/>
                                  <w:szCs w:val="19"/>
                                  <w:highlight w:val="white"/>
                                </w:rPr>
                              </w:pPr>
                              <w:del w:id="36" w:author="Andrei Porumb" w:date="2015-08-10T12:16:00Z">
                                <w:r w:rsidDel="008E47D3">
                                  <w:rPr>
                                    <w:rFonts w:ascii="Consolas" w:hAnsi="Consolas" w:cs="Consolas"/>
                                    <w:color w:val="6F008A"/>
                                    <w:sz w:val="19"/>
                                    <w:szCs w:val="19"/>
                                    <w:highlight w:val="white"/>
                                  </w:rPr>
                                  <w:delText>…</w:delText>
                                </w:r>
                              </w:del>
                            </w:p>
                            <w:p w14:paraId="72739841" w14:textId="77777777" w:rsidR="00F43DA6" w:rsidRDefault="00F43DA6" w:rsidP="00F43DA6">
                              <w:pPr>
                                <w:autoSpaceDE w:val="0"/>
                                <w:autoSpaceDN w:val="0"/>
                                <w:adjustRightInd w:val="0"/>
                                <w:spacing w:after="0" w:line="240" w:lineRule="auto"/>
                                <w:rPr>
                                  <w:rFonts w:ascii="Consolas" w:hAnsi="Consolas" w:cs="Consolas"/>
                                  <w:color w:val="6F008A"/>
                                  <w:sz w:val="19"/>
                                  <w:szCs w:val="19"/>
                                  <w:highlight w:val="white"/>
                                </w:rPr>
                              </w:pPr>
                            </w:p>
                            <w:p w14:paraId="57A4E03C" w14:textId="77777777" w:rsidR="00F43DA6" w:rsidRDefault="00F43DA6" w:rsidP="00F43DA6">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main(</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argc</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argv</w:t>
                              </w:r>
                              <w:proofErr w:type="spellEnd"/>
                              <w:r>
                                <w:rPr>
                                  <w:rFonts w:ascii="Consolas" w:hAnsi="Consolas" w:cs="Consolas"/>
                                  <w:color w:val="000000"/>
                                  <w:sz w:val="19"/>
                                  <w:szCs w:val="19"/>
                                  <w:highlight w:val="white"/>
                                </w:rPr>
                                <w:t>)</w:t>
                              </w:r>
                            </w:p>
                            <w:p w14:paraId="6B3B49EB" w14:textId="77777777" w:rsidR="00F43DA6" w:rsidRDefault="00F43DA6" w:rsidP="00F43D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5C8F9A54" w14:textId="77777777" w:rsidR="00F43DA6" w:rsidRDefault="00F43DA6" w:rsidP="00F43DA6">
                              <w:pPr>
                                <w:autoSpaceDE w:val="0"/>
                                <w:autoSpaceDN w:val="0"/>
                                <w:adjustRightInd w:val="0"/>
                                <w:spacing w:after="0" w:line="240" w:lineRule="auto"/>
                                <w:ind w:firstLine="720"/>
                                <w:rPr>
                                  <w:rFonts w:ascii="Consolas" w:hAnsi="Consolas" w:cs="Consolas"/>
                                  <w:color w:val="6F008A"/>
                                  <w:sz w:val="19"/>
                                  <w:szCs w:val="19"/>
                                  <w:highlight w:val="white"/>
                                </w:rPr>
                              </w:pPr>
                              <w:r>
                                <w:rPr>
                                  <w:rFonts w:ascii="Consolas" w:hAnsi="Consolas" w:cs="Consolas"/>
                                  <w:color w:val="6F008A"/>
                                  <w:sz w:val="19"/>
                                  <w:szCs w:val="19"/>
                                  <w:highlight w:val="white"/>
                                </w:rPr>
                                <w:t>…</w:t>
                              </w:r>
                            </w:p>
                            <w:p w14:paraId="0C208054" w14:textId="77777777" w:rsidR="00F43DA6" w:rsidRDefault="00F43DA6" w:rsidP="00F43D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FunkyTV</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funkyTV</w:t>
                              </w:r>
                              <w:proofErr w:type="spellEnd"/>
                              <w:r>
                                <w:rPr>
                                  <w:rFonts w:ascii="Consolas" w:hAnsi="Consolas" w:cs="Consolas"/>
                                  <w:color w:val="000000"/>
                                  <w:sz w:val="19"/>
                                  <w:szCs w:val="19"/>
                                  <w:highlight w:val="white"/>
                                </w:rPr>
                                <w:t xml:space="preserve"> =</w:t>
                              </w:r>
                            </w:p>
                            <w:p w14:paraId="55E7DB00" w14:textId="3515A3E6" w:rsidR="00F43DA6" w:rsidRDefault="00F43DA6" w:rsidP="00F43D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6F008A"/>
                                  <w:sz w:val="19"/>
                                  <w:szCs w:val="19"/>
                                  <w:highlight w:val="white"/>
                                </w:rPr>
                                <w:t>CREATE_</w:t>
                              </w:r>
                              <w:proofErr w:type="gramStart"/>
                              <w:r>
                                <w:rPr>
                                  <w:rFonts w:ascii="Consolas" w:hAnsi="Consolas" w:cs="Consolas"/>
                                  <w:color w:val="6F008A"/>
                                  <w:sz w:val="19"/>
                                  <w:szCs w:val="19"/>
                                  <w:highlight w:val="white"/>
                                </w:rPr>
                                <w:t>DEVICE</w:t>
                              </w:r>
                              <w:r>
                                <w:rPr>
                                  <w:rFonts w:ascii="Consolas" w:hAnsi="Consolas" w:cs="Consolas"/>
                                  <w:color w:val="000000"/>
                                  <w:sz w:val="19"/>
                                  <w:szCs w:val="19"/>
                                  <w:highlight w:val="white"/>
                                </w:rPr>
                                <w:t>(</w:t>
                              </w:r>
                              <w:proofErr w:type="spellStart"/>
                              <w:proofErr w:type="gramEnd"/>
                              <w:r w:rsidR="00E9739E">
                                <w:rPr>
                                  <w:rFonts w:ascii="Consolas" w:hAnsi="Consolas" w:cs="Consolas"/>
                                  <w:color w:val="000000"/>
                                  <w:sz w:val="19"/>
                                  <w:szCs w:val="19"/>
                                  <w:highlight w:val="white"/>
                                </w:rPr>
                                <w:t>iotHubClientHandle</w:t>
                              </w:r>
                              <w:proofErr w:type="spellEnd"/>
                              <w:r>
                                <w:rPr>
                                  <w:rFonts w:ascii="Consolas" w:hAnsi="Consolas" w:cs="Consolas"/>
                                  <w:color w:val="000000"/>
                                  <w:sz w:val="19"/>
                                  <w:szCs w:val="19"/>
                                  <w:highlight w:val="white"/>
                                </w:rPr>
                                <w:t xml:space="preserve">, </w:t>
                              </w:r>
                              <w:r w:rsidR="00C261BB">
                                <w:rPr>
                                  <w:rFonts w:ascii="Consolas" w:hAnsi="Consolas" w:cs="Consolas"/>
                                  <w:color w:val="000000"/>
                                  <w:sz w:val="19"/>
                                  <w:szCs w:val="19"/>
                                  <w:highlight w:val="white"/>
                                </w:rPr>
                                <w:t xml:space="preserve">TRANSPORT_THREADED, </w:t>
                              </w:r>
                              <w:proofErr w:type="spellStart"/>
                              <w:r>
                                <w:rPr>
                                  <w:rFonts w:ascii="Consolas" w:hAnsi="Consolas" w:cs="Consolas"/>
                                  <w:color w:val="000000"/>
                                  <w:sz w:val="19"/>
                                  <w:szCs w:val="19"/>
                                  <w:highlight w:val="white"/>
                                </w:rPr>
                                <w:t>MyFunkyTV</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FunkyTV</w:t>
                              </w:r>
                              <w:proofErr w:type="spellEnd"/>
                              <w:r>
                                <w:rPr>
                                  <w:rFonts w:ascii="Consolas" w:hAnsi="Consolas" w:cs="Consolas"/>
                                  <w:color w:val="000000"/>
                                  <w:sz w:val="19"/>
                                  <w:szCs w:val="19"/>
                                  <w:highlight w:val="white"/>
                                </w:rPr>
                                <w:t>);</w:t>
                              </w:r>
                            </w:p>
                            <w:p w14:paraId="5BE4907C" w14:textId="1A3D8CAB" w:rsidR="00F43DA6" w:rsidRDefault="007B056F" w:rsidP="007C344F">
                              <w:pPr>
                                <w:autoSpaceDE w:val="0"/>
                                <w:autoSpaceDN w:val="0"/>
                                <w:adjustRightInd w:val="0"/>
                                <w:spacing w:after="0" w:line="240" w:lineRule="auto"/>
                                <w:rPr>
                                  <w:rFonts w:ascii="Consolas" w:hAnsi="Consolas" w:cs="Consolas"/>
                                  <w:color w:val="6F008A"/>
                                  <w:sz w:val="19"/>
                                  <w:szCs w:val="19"/>
                                  <w:highlight w:val="white"/>
                                </w:rPr>
                              </w:pPr>
                              <w:r>
                                <w:rPr>
                                  <w:rFonts w:ascii="Consolas" w:hAnsi="Consolas" w:cs="Consolas"/>
                                  <w:color w:val="6F008A"/>
                                  <w:sz w:val="19"/>
                                  <w:szCs w:val="19"/>
                                  <w:highlight w:val="white"/>
                                </w:rPr>
                                <w:tab/>
                              </w:r>
                              <w:proofErr w:type="gramStart"/>
                              <w:r>
                                <w:rPr>
                                  <w:rFonts w:ascii="Consolas" w:hAnsi="Consolas" w:cs="Consolas"/>
                                  <w:color w:val="6F008A"/>
                                  <w:sz w:val="19"/>
                                  <w:szCs w:val="19"/>
                                  <w:highlight w:val="white"/>
                                </w:rPr>
                                <w:t>unsigned</w:t>
                              </w:r>
                              <w:proofErr w:type="gramEnd"/>
                              <w:r>
                                <w:rPr>
                                  <w:rFonts w:ascii="Consolas" w:hAnsi="Consolas" w:cs="Consolas"/>
                                  <w:color w:val="6F008A"/>
                                  <w:sz w:val="19"/>
                                  <w:szCs w:val="19"/>
                                  <w:highlight w:val="white"/>
                                </w:rPr>
                                <w:t xml:space="preserve"> char* destination; </w:t>
                              </w:r>
                              <w:proofErr w:type="spellStart"/>
                              <w:r>
                                <w:rPr>
                                  <w:rFonts w:ascii="Consolas" w:hAnsi="Consolas" w:cs="Consolas"/>
                                  <w:color w:val="6F008A"/>
                                  <w:sz w:val="19"/>
                                  <w:szCs w:val="19"/>
                                  <w:highlight w:val="white"/>
                                </w:rPr>
                                <w:t>size_t</w:t>
                              </w:r>
                              <w:proofErr w:type="spellEnd"/>
                              <w:r>
                                <w:rPr>
                                  <w:rFonts w:ascii="Consolas" w:hAnsi="Consolas" w:cs="Consolas"/>
                                  <w:color w:val="6F008A"/>
                                  <w:sz w:val="19"/>
                                  <w:szCs w:val="19"/>
                                  <w:highlight w:val="white"/>
                                </w:rPr>
                                <w:t xml:space="preserve"> </w:t>
                              </w:r>
                              <w:proofErr w:type="spellStart"/>
                              <w:r>
                                <w:rPr>
                                  <w:rFonts w:ascii="Consolas" w:hAnsi="Consolas" w:cs="Consolas"/>
                                  <w:color w:val="6F008A"/>
                                  <w:sz w:val="19"/>
                                  <w:szCs w:val="19"/>
                                  <w:highlight w:val="white"/>
                                </w:rPr>
                                <w:t>destinationSize</w:t>
                              </w:r>
                              <w:proofErr w:type="spellEnd"/>
                              <w:r>
                                <w:rPr>
                                  <w:rFonts w:ascii="Consolas" w:hAnsi="Consolas" w:cs="Consolas"/>
                                  <w:color w:val="6F008A"/>
                                  <w:sz w:val="19"/>
                                  <w:szCs w:val="19"/>
                                  <w:highlight w:val="white"/>
                                </w:rPr>
                                <w:t>;</w:t>
                              </w:r>
                            </w:p>
                            <w:p w14:paraId="6A87BB96" w14:textId="77777777" w:rsidR="00F43DA6" w:rsidRDefault="00F43DA6" w:rsidP="00F43DA6">
                              <w:pPr>
                                <w:autoSpaceDE w:val="0"/>
                                <w:autoSpaceDN w:val="0"/>
                                <w:adjustRightInd w:val="0"/>
                                <w:spacing w:after="0" w:line="240" w:lineRule="auto"/>
                                <w:ind w:firstLine="72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funkyTV</w:t>
                              </w:r>
                              <w:proofErr w:type="spellEnd"/>
                              <w:proofErr w:type="gram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hasEthernet</w:t>
                              </w:r>
                              <w:proofErr w:type="spellEnd"/>
                              <w:r>
                                <w:rPr>
                                  <w:rFonts w:ascii="Consolas" w:hAnsi="Consolas" w:cs="Consolas"/>
                                  <w:color w:val="000000"/>
                                  <w:sz w:val="19"/>
                                  <w:szCs w:val="19"/>
                                  <w:highlight w:val="white"/>
                                </w:rPr>
                                <w:t xml:space="preserve"> = false;</w:t>
                              </w:r>
                            </w:p>
                            <w:p w14:paraId="743461D3" w14:textId="77777777" w:rsidR="00F43DA6" w:rsidRDefault="00F43DA6" w:rsidP="00F43DA6">
                              <w:pPr>
                                <w:autoSpaceDE w:val="0"/>
                                <w:autoSpaceDN w:val="0"/>
                                <w:adjustRightInd w:val="0"/>
                                <w:spacing w:after="0" w:line="240" w:lineRule="auto"/>
                                <w:ind w:firstLine="720"/>
                                <w:rPr>
                                  <w:rFonts w:ascii="Consolas" w:hAnsi="Consolas" w:cs="Consolas"/>
                                  <w:color w:val="6F008A"/>
                                  <w:sz w:val="19"/>
                                  <w:szCs w:val="19"/>
                                  <w:highlight w:val="white"/>
                                </w:rPr>
                              </w:pPr>
                              <w:proofErr w:type="spellStart"/>
                              <w:proofErr w:type="gramStart"/>
                              <w:r>
                                <w:rPr>
                                  <w:rFonts w:ascii="Consolas" w:hAnsi="Consolas" w:cs="Consolas"/>
                                  <w:color w:val="000000"/>
                                  <w:sz w:val="19"/>
                                  <w:szCs w:val="19"/>
                                  <w:highlight w:val="white"/>
                                </w:rPr>
                                <w:t>funkyTV</w:t>
                              </w:r>
                              <w:proofErr w:type="spellEnd"/>
                              <w:proofErr w:type="gram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screenSize</w:t>
                              </w:r>
                              <w:proofErr w:type="spellEnd"/>
                              <w:r>
                                <w:rPr>
                                  <w:rFonts w:ascii="Consolas" w:hAnsi="Consolas" w:cs="Consolas"/>
                                  <w:color w:val="000000"/>
                                  <w:sz w:val="19"/>
                                  <w:szCs w:val="19"/>
                                  <w:highlight w:val="white"/>
                                </w:rPr>
                                <w:t xml:space="preserve"> = 42;</w:t>
                              </w:r>
                            </w:p>
                            <w:p w14:paraId="1899D0EB" w14:textId="414CD476" w:rsidR="00F43DA6" w:rsidRDefault="00F43DA6" w:rsidP="00F43DA6">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6F008A"/>
                                  <w:sz w:val="19"/>
                                  <w:szCs w:val="19"/>
                                  <w:highlight w:val="white"/>
                                </w:rPr>
                                <w:t>SE</w:t>
                              </w:r>
                              <w:ins w:id="37" w:author="Andrei Porumb" w:date="2015-08-11T08:03:00Z">
                                <w:r w:rsidR="00464BDC">
                                  <w:rPr>
                                    <w:rFonts w:ascii="Consolas" w:hAnsi="Consolas" w:cs="Consolas"/>
                                    <w:color w:val="6F008A"/>
                                    <w:sz w:val="19"/>
                                    <w:szCs w:val="19"/>
                                    <w:highlight w:val="white"/>
                                  </w:rPr>
                                  <w:t>RIALIZE</w:t>
                                </w:r>
                              </w:ins>
                              <w:del w:id="38" w:author="Andrei Porumb" w:date="2015-08-11T08:03:00Z">
                                <w:r w:rsidDel="00464BDC">
                                  <w:rPr>
                                    <w:rFonts w:ascii="Consolas" w:hAnsi="Consolas" w:cs="Consolas"/>
                                    <w:color w:val="6F008A"/>
                                    <w:sz w:val="19"/>
                                    <w:szCs w:val="19"/>
                                    <w:highlight w:val="white"/>
                                  </w:rPr>
                                  <w:delText>ND</w:delText>
                                </w:r>
                              </w:del>
                              <w:r>
                                <w:rPr>
                                  <w:rFonts w:ascii="Consolas" w:hAnsi="Consolas" w:cs="Consolas"/>
                                  <w:color w:val="6F008A"/>
                                  <w:sz w:val="19"/>
                                  <w:szCs w:val="19"/>
                                  <w:highlight w:val="white"/>
                                </w:rPr>
                                <w:t>_</w:t>
                              </w:r>
                              <w:proofErr w:type="gramStart"/>
                              <w:r>
                                <w:rPr>
                                  <w:rFonts w:ascii="Consolas" w:hAnsi="Consolas" w:cs="Consolas"/>
                                  <w:color w:val="6F008A"/>
                                  <w:sz w:val="19"/>
                                  <w:szCs w:val="19"/>
                                  <w:highlight w:val="white"/>
                                </w:rPr>
                                <w:t>DELAYED</w:t>
                              </w:r>
                              <w:r>
                                <w:rPr>
                                  <w:rFonts w:ascii="Consolas" w:hAnsi="Consolas" w:cs="Consolas"/>
                                  <w:color w:val="000000"/>
                                  <w:sz w:val="19"/>
                                  <w:szCs w:val="19"/>
                                  <w:highlight w:val="white"/>
                                </w:rPr>
                                <w:t>(</w:t>
                              </w:r>
                              <w:proofErr w:type="gramEnd"/>
                              <w:r w:rsidR="007B056F">
                                <w:rPr>
                                  <w:rFonts w:ascii="Consolas" w:hAnsi="Consolas" w:cs="Consolas"/>
                                  <w:color w:val="000000"/>
                                  <w:sz w:val="19"/>
                                  <w:szCs w:val="19"/>
                                  <w:highlight w:val="white"/>
                                </w:rPr>
                                <w:t>&amp;destination, &amp;</w:t>
                              </w:r>
                              <w:proofErr w:type="spellStart"/>
                              <w:r w:rsidR="007B056F">
                                <w:rPr>
                                  <w:rFonts w:ascii="Consolas" w:hAnsi="Consolas" w:cs="Consolas"/>
                                  <w:color w:val="000000"/>
                                  <w:sz w:val="19"/>
                                  <w:szCs w:val="19"/>
                                  <w:highlight w:val="white"/>
                                </w:rPr>
                                <w:t>destinationSize</w:t>
                              </w:r>
                              <w:proofErr w:type="spellEnd"/>
                              <w:r w:rsidR="003B00A1">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funkyTV</w:t>
                              </w:r>
                              <w:proofErr w:type="spell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hasEthernet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funkyTV</w:t>
                              </w:r>
                              <w:proofErr w:type="spell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screenSize</w:t>
                              </w:r>
                              <w:proofErr w:type="spellEnd"/>
                              <w:r>
                                <w:rPr>
                                  <w:rFonts w:ascii="Consolas" w:hAnsi="Consolas" w:cs="Consolas"/>
                                  <w:color w:val="000000"/>
                                  <w:sz w:val="19"/>
                                  <w:szCs w:val="19"/>
                                  <w:highlight w:val="white"/>
                                </w:rPr>
                                <w:t>);</w:t>
                              </w:r>
                            </w:p>
                            <w:p w14:paraId="334D722F" w14:textId="77777777" w:rsidR="00F43DA6" w:rsidRDefault="00F43DA6" w:rsidP="008939CD">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w:t>
                              </w:r>
                            </w:p>
                            <w:p w14:paraId="3D2252A9" w14:textId="77777777" w:rsidR="00F43DA6" w:rsidRDefault="00F43DA6" w:rsidP="008939C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BD6943A" id="_x0000_t202" coordsize="21600,21600" o:spt="202" path="m,l,21600r21600,l21600,xe">
                  <v:stroke joinstyle="miter"/>
                  <v:path gradientshapeok="t" o:connecttype="rect"/>
                </v:shapetype>
                <v:shape id="_x0000_s1032" type="#_x0000_t202" style="position:absolute;margin-left:411.8pt;margin-top:0;width:463pt;height:5in;z-index:2516608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">
                  <v:textbox>
                    <w:txbxContent>
                      <w:p w14:paraId="2CB703E1" w14:textId="77777777" w:rsidR="00F43DA6" w:rsidRDefault="00F43DA6" w:rsidP="00F43D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BEGIN_IOT_</w:t>
                        </w:r>
                        <w:proofErr w:type="gramStart"/>
                        <w:r>
                          <w:rPr>
                            <w:rFonts w:ascii="Consolas" w:hAnsi="Consolas" w:cs="Consolas"/>
                            <w:color w:val="000000"/>
                            <w:sz w:val="19"/>
                            <w:szCs w:val="19"/>
                            <w:highlight w:val="white"/>
                          </w:rPr>
                          <w:t>DECLARATIONS(</w:t>
                        </w:r>
                        <w:proofErr w:type="spellStart"/>
                        <w:proofErr w:type="gramEnd"/>
                        <w:r>
                          <w:rPr>
                            <w:rFonts w:ascii="Consolas" w:hAnsi="Consolas" w:cs="Consolas"/>
                            <w:color w:val="000000"/>
                            <w:sz w:val="19"/>
                            <w:szCs w:val="19"/>
                            <w:highlight w:val="white"/>
                          </w:rPr>
                          <w:t>MyFunkyTV</w:t>
                        </w:r>
                        <w:proofErr w:type="spellEnd"/>
                        <w:r>
                          <w:rPr>
                            <w:rFonts w:ascii="Consolas" w:hAnsi="Consolas" w:cs="Consolas"/>
                            <w:color w:val="000000"/>
                            <w:sz w:val="19"/>
                            <w:szCs w:val="19"/>
                            <w:highlight w:val="white"/>
                          </w:rPr>
                          <w:t>)</w:t>
                        </w:r>
                      </w:p>
                      <w:p w14:paraId="041C87B0" w14:textId="77777777" w:rsidR="00F43DA6" w:rsidRDefault="00F43DA6" w:rsidP="00F43DA6">
                        <w:pPr>
                          <w:autoSpaceDE w:val="0"/>
                          <w:autoSpaceDN w:val="0"/>
                          <w:adjustRightInd w:val="0"/>
                          <w:spacing w:after="0" w:line="240" w:lineRule="auto"/>
                          <w:rPr>
                            <w:rFonts w:ascii="Consolas" w:hAnsi="Consolas" w:cs="Consolas"/>
                            <w:color w:val="000000"/>
                            <w:sz w:val="19"/>
                            <w:szCs w:val="19"/>
                            <w:highlight w:val="white"/>
                          </w:rPr>
                        </w:pPr>
                      </w:p>
                      <w:p w14:paraId="558E2036" w14:textId="77777777" w:rsidR="00F43DA6" w:rsidRDefault="00F43DA6" w:rsidP="00F43D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DECLARE_IOT_</w:t>
                        </w:r>
                        <w:proofErr w:type="gramStart"/>
                        <w:r>
                          <w:rPr>
                            <w:rFonts w:ascii="Consolas" w:hAnsi="Consolas" w:cs="Consolas"/>
                            <w:color w:val="000000"/>
                            <w:sz w:val="19"/>
                            <w:szCs w:val="19"/>
                            <w:highlight w:val="white"/>
                          </w:rPr>
                          <w:t>MODEL(</w:t>
                        </w:r>
                        <w:proofErr w:type="spellStart"/>
                        <w:proofErr w:type="gramEnd"/>
                        <w:r>
                          <w:rPr>
                            <w:rFonts w:ascii="Consolas" w:hAnsi="Consolas" w:cs="Consolas"/>
                            <w:color w:val="000000"/>
                            <w:sz w:val="19"/>
                            <w:szCs w:val="19"/>
                            <w:highlight w:val="white"/>
                          </w:rPr>
                          <w:t>FunkyTV</w:t>
                        </w:r>
                        <w:proofErr w:type="spellEnd"/>
                        <w:r>
                          <w:rPr>
                            <w:rFonts w:ascii="Consolas" w:hAnsi="Consolas" w:cs="Consolas"/>
                            <w:color w:val="000000"/>
                            <w:sz w:val="19"/>
                            <w:szCs w:val="19"/>
                            <w:highlight w:val="white"/>
                          </w:rPr>
                          <w:t>,</w:t>
                        </w:r>
                      </w:p>
                      <w:p w14:paraId="48769713" w14:textId="00A481D4" w:rsidR="00F43DA6" w:rsidRDefault="00F43DA6" w:rsidP="00F43D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Pr="00295C36">
                          <w:rPr>
                            <w:rFonts w:ascii="Consolas" w:hAnsi="Consolas" w:cs="Consolas"/>
                            <w:color w:val="000000"/>
                            <w:sz w:val="19"/>
                            <w:szCs w:val="19"/>
                          </w:rPr>
                          <w:t>WITH_</w:t>
                        </w:r>
                        <w:proofErr w:type="gramStart"/>
                        <w:r w:rsidR="00EB6D1F">
                          <w:rPr>
                            <w:rFonts w:ascii="Consolas" w:hAnsi="Consolas" w:cs="Consolas"/>
                            <w:color w:val="000000"/>
                            <w:sz w:val="19"/>
                            <w:szCs w:val="19"/>
                          </w:rPr>
                          <w:t>DATA</w:t>
                        </w:r>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screenSize</w:t>
                        </w:r>
                        <w:proofErr w:type="spellEnd"/>
                        <w:r>
                          <w:rPr>
                            <w:rFonts w:ascii="Consolas" w:hAnsi="Consolas" w:cs="Consolas"/>
                            <w:color w:val="000000"/>
                            <w:sz w:val="19"/>
                            <w:szCs w:val="19"/>
                            <w:highlight w:val="white"/>
                          </w:rPr>
                          <w:t>),</w:t>
                        </w:r>
                      </w:p>
                      <w:p w14:paraId="088E9D7B" w14:textId="4215641A" w:rsidR="00F43DA6" w:rsidRDefault="00F43DA6" w:rsidP="00F43D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Pr="00295C36">
                          <w:rPr>
                            <w:rFonts w:ascii="Consolas" w:hAnsi="Consolas" w:cs="Consolas"/>
                            <w:color w:val="000000"/>
                            <w:sz w:val="19"/>
                            <w:szCs w:val="19"/>
                          </w:rPr>
                          <w:t>WITH_</w:t>
                        </w:r>
                        <w:proofErr w:type="gramStart"/>
                        <w:r w:rsidR="00EB6D1F">
                          <w:rPr>
                            <w:rFonts w:ascii="Consolas" w:hAnsi="Consolas" w:cs="Consolas"/>
                            <w:color w:val="000000"/>
                            <w:sz w:val="19"/>
                            <w:szCs w:val="19"/>
                          </w:rPr>
                          <w:t>DATA</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bool, </w:t>
                        </w:r>
                        <w:proofErr w:type="spellStart"/>
                        <w:r>
                          <w:rPr>
                            <w:rFonts w:ascii="Consolas" w:hAnsi="Consolas" w:cs="Consolas"/>
                            <w:color w:val="000000"/>
                            <w:sz w:val="19"/>
                            <w:szCs w:val="19"/>
                            <w:highlight w:val="white"/>
                          </w:rPr>
                          <w:t>hasEthernet</w:t>
                        </w:r>
                        <w:proofErr w:type="spellEnd"/>
                        <w:r>
                          <w:rPr>
                            <w:rFonts w:ascii="Consolas" w:hAnsi="Consolas" w:cs="Consolas"/>
                            <w:color w:val="000000"/>
                            <w:sz w:val="19"/>
                            <w:szCs w:val="19"/>
                            <w:highlight w:val="white"/>
                          </w:rPr>
                          <w:t>),</w:t>
                        </w:r>
                      </w:p>
                      <w:p w14:paraId="623C2889" w14:textId="77777777" w:rsidR="00F43DA6" w:rsidRDefault="00F43DA6" w:rsidP="00F43D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Pr="00EB6D1F">
                          <w:rPr>
                            <w:rFonts w:ascii="Consolas" w:hAnsi="Consolas" w:cs="Consolas"/>
                            <w:color w:val="7030A0"/>
                            <w:sz w:val="19"/>
                            <w:szCs w:val="19"/>
                            <w:highlight w:val="white"/>
                          </w:rPr>
                          <w:t>…</w:t>
                        </w:r>
                      </w:p>
                      <w:p w14:paraId="38EBFA18" w14:textId="77777777" w:rsidR="00F43DA6" w:rsidDel="008E47D3" w:rsidRDefault="00F43DA6" w:rsidP="00F43DA6">
                        <w:pPr>
                          <w:autoSpaceDE w:val="0"/>
                          <w:autoSpaceDN w:val="0"/>
                          <w:adjustRightInd w:val="0"/>
                          <w:spacing w:after="0" w:line="240" w:lineRule="auto"/>
                          <w:rPr>
                            <w:del w:id="39" w:author="Andrei Porumb" w:date="2015-08-10T12:16:00Z"/>
                            <w:rFonts w:ascii="Consolas" w:hAnsi="Consolas" w:cs="Consolas"/>
                            <w:color w:val="0000FF"/>
                            <w:sz w:val="19"/>
                            <w:szCs w:val="19"/>
                            <w:highlight w:val="white"/>
                          </w:rPr>
                        </w:pPr>
                        <w:r>
                          <w:rPr>
                            <w:rFonts w:ascii="Consolas" w:hAnsi="Consolas" w:cs="Consolas"/>
                            <w:color w:val="000000"/>
                            <w:sz w:val="19"/>
                            <w:szCs w:val="19"/>
                            <w:highlight w:val="white"/>
                          </w:rPr>
                          <w:t>);</w:t>
                        </w:r>
                      </w:p>
                      <w:p w14:paraId="6F1C1ECC" w14:textId="77777777" w:rsidR="008E47D3" w:rsidRDefault="008E47D3" w:rsidP="00F43DA6">
                        <w:pPr>
                          <w:autoSpaceDE w:val="0"/>
                          <w:autoSpaceDN w:val="0"/>
                          <w:adjustRightInd w:val="0"/>
                          <w:spacing w:after="0" w:line="240" w:lineRule="auto"/>
                          <w:rPr>
                            <w:ins w:id="40" w:author="Andrei Porumb" w:date="2015-08-10T12:16:00Z"/>
                            <w:rFonts w:ascii="Consolas" w:hAnsi="Consolas" w:cs="Consolas"/>
                            <w:color w:val="000000"/>
                            <w:sz w:val="19"/>
                            <w:szCs w:val="19"/>
                            <w:highlight w:val="white"/>
                          </w:rPr>
                        </w:pPr>
                      </w:p>
                      <w:p w14:paraId="4FE63AE4" w14:textId="25967BAD" w:rsidR="00F43DA6" w:rsidDel="008E47D3" w:rsidRDefault="00290354" w:rsidP="00F43DA6">
                        <w:pPr>
                          <w:autoSpaceDE w:val="0"/>
                          <w:autoSpaceDN w:val="0"/>
                          <w:adjustRightInd w:val="0"/>
                          <w:spacing w:after="0" w:line="240" w:lineRule="auto"/>
                          <w:rPr>
                            <w:del w:id="41" w:author="Andrei Porumb" w:date="2015-08-10T12:16:00Z"/>
                            <w:rFonts w:ascii="Consolas" w:hAnsi="Consolas" w:cs="Consolas"/>
                            <w:color w:val="6F008A"/>
                            <w:sz w:val="19"/>
                            <w:szCs w:val="19"/>
                            <w:highlight w:val="white"/>
                          </w:rPr>
                        </w:pPr>
                        <w:del w:id="42" w:author="Andrei Porumb" w:date="2015-08-10T12:16:00Z">
                          <w:r w:rsidDel="008E47D3">
                            <w:rPr>
                              <w:rFonts w:ascii="Consolas" w:hAnsi="Consolas" w:cs="Consolas"/>
                              <w:color w:val="6F008A"/>
                              <w:sz w:val="19"/>
                              <w:szCs w:val="19"/>
                              <w:highlight w:val="white"/>
                            </w:rPr>
                            <w:delText>…</w:delText>
                          </w:r>
                        </w:del>
                      </w:p>
                      <w:p w14:paraId="1504F2C2" w14:textId="54CECD7C" w:rsidR="00290354" w:rsidDel="008E47D3" w:rsidRDefault="00290354" w:rsidP="00290354">
                        <w:pPr>
                          <w:autoSpaceDE w:val="0"/>
                          <w:autoSpaceDN w:val="0"/>
                          <w:adjustRightInd w:val="0"/>
                          <w:spacing w:after="0" w:line="240" w:lineRule="auto"/>
                          <w:rPr>
                            <w:del w:id="43" w:author="Andrei Porumb" w:date="2015-08-10T12:16:00Z"/>
                            <w:rFonts w:ascii="Consolas" w:hAnsi="Consolas" w:cs="Consolas"/>
                            <w:color w:val="000000"/>
                            <w:sz w:val="19"/>
                            <w:szCs w:val="19"/>
                            <w:highlight w:val="white"/>
                          </w:rPr>
                        </w:pPr>
                        <w:del w:id="44" w:author="Andrei Porumb" w:date="2015-08-10T12:16:00Z">
                          <w:r w:rsidDel="008E47D3">
                            <w:rPr>
                              <w:rFonts w:ascii="Consolas" w:hAnsi="Consolas" w:cs="Consolas"/>
                              <w:color w:val="0000FF"/>
                              <w:sz w:val="19"/>
                              <w:szCs w:val="19"/>
                              <w:highlight w:val="white"/>
                            </w:rPr>
                            <w:delText>void</w:delText>
                          </w:r>
                          <w:r w:rsidDel="008E47D3">
                            <w:rPr>
                              <w:rFonts w:ascii="Consolas" w:hAnsi="Consolas" w:cs="Consolas"/>
                              <w:color w:val="000000"/>
                              <w:sz w:val="19"/>
                              <w:szCs w:val="19"/>
                              <w:highlight w:val="white"/>
                            </w:rPr>
                            <w:delText xml:space="preserve"> handle</w:delText>
                          </w:r>
                          <w:r w:rsidR="00917296" w:rsidDel="008E47D3">
                            <w:rPr>
                              <w:rFonts w:ascii="Consolas" w:hAnsi="Consolas" w:cs="Consolas"/>
                              <w:color w:val="000000"/>
                              <w:sz w:val="19"/>
                              <w:szCs w:val="19"/>
                              <w:highlight w:val="white"/>
                            </w:rPr>
                            <w:delText>IoT</w:delText>
                          </w:r>
                          <w:r w:rsidDel="008E47D3">
                            <w:rPr>
                              <w:rFonts w:ascii="Consolas" w:hAnsi="Consolas" w:cs="Consolas"/>
                              <w:color w:val="000000"/>
                              <w:sz w:val="19"/>
                              <w:szCs w:val="19"/>
                              <w:highlight w:val="white"/>
                            </w:rPr>
                            <w:delText>HubCallBack(</w:delText>
                          </w:r>
                          <w:r w:rsidR="00725B17" w:rsidDel="008E47D3">
                            <w:rPr>
                              <w:rFonts w:ascii="Consolas" w:hAnsi="Consolas" w:cs="Consolas"/>
                              <w:color w:val="2B91AF"/>
                              <w:sz w:val="19"/>
                              <w:szCs w:val="19"/>
                              <w:highlight w:val="white"/>
                            </w:rPr>
                            <w:delText>IOT</w:delText>
                          </w:r>
                          <w:r w:rsidDel="008E47D3">
                            <w:rPr>
                              <w:rFonts w:ascii="Consolas" w:hAnsi="Consolas" w:cs="Consolas"/>
                              <w:color w:val="2B91AF"/>
                              <w:sz w:val="19"/>
                              <w:szCs w:val="19"/>
                              <w:highlight w:val="white"/>
                            </w:rPr>
                            <w:delText>HUB_CLIENT_CONFIRMATION_RESULT</w:delText>
                          </w:r>
                          <w:r w:rsidDel="008E47D3">
                            <w:rPr>
                              <w:rFonts w:ascii="Consolas" w:hAnsi="Consolas" w:cs="Consolas"/>
                              <w:color w:val="000000"/>
                              <w:sz w:val="19"/>
                              <w:szCs w:val="19"/>
                              <w:highlight w:val="white"/>
                            </w:rPr>
                            <w:delText xml:space="preserve"> </w:delText>
                          </w:r>
                          <w:r w:rsidDel="008E47D3">
                            <w:rPr>
                              <w:rFonts w:ascii="Consolas" w:hAnsi="Consolas" w:cs="Consolas"/>
                              <w:color w:val="808080"/>
                              <w:sz w:val="19"/>
                              <w:szCs w:val="19"/>
                              <w:highlight w:val="white"/>
                            </w:rPr>
                            <w:delText>result</w:delText>
                          </w:r>
                          <w:r w:rsidDel="008E47D3">
                            <w:rPr>
                              <w:rFonts w:ascii="Consolas" w:hAnsi="Consolas" w:cs="Consolas"/>
                              <w:color w:val="000000"/>
                              <w:sz w:val="19"/>
                              <w:szCs w:val="19"/>
                              <w:highlight w:val="white"/>
                            </w:rPr>
                            <w:delText xml:space="preserve">, </w:delText>
                          </w:r>
                          <w:r w:rsidDel="008E47D3">
                            <w:rPr>
                              <w:rFonts w:ascii="Consolas" w:hAnsi="Consolas" w:cs="Consolas"/>
                              <w:color w:val="0000FF"/>
                              <w:sz w:val="19"/>
                              <w:szCs w:val="19"/>
                              <w:highlight w:val="white"/>
                            </w:rPr>
                            <w:delText>void</w:delText>
                          </w:r>
                          <w:r w:rsidDel="008E47D3">
                            <w:rPr>
                              <w:rFonts w:ascii="Consolas" w:hAnsi="Consolas" w:cs="Consolas"/>
                              <w:color w:val="000000"/>
                              <w:sz w:val="19"/>
                              <w:szCs w:val="19"/>
                              <w:highlight w:val="white"/>
                            </w:rPr>
                            <w:delText xml:space="preserve">* </w:delText>
                          </w:r>
                          <w:r w:rsidDel="008E47D3">
                            <w:rPr>
                              <w:rFonts w:ascii="Consolas" w:hAnsi="Consolas" w:cs="Consolas"/>
                              <w:color w:val="808080"/>
                              <w:sz w:val="19"/>
                              <w:szCs w:val="19"/>
                              <w:highlight w:val="white"/>
                            </w:rPr>
                            <w:delText>userContextCallback</w:delText>
                          </w:r>
                          <w:r w:rsidDel="008E47D3">
                            <w:rPr>
                              <w:rFonts w:ascii="Consolas" w:hAnsi="Consolas" w:cs="Consolas"/>
                              <w:color w:val="000000"/>
                              <w:sz w:val="19"/>
                              <w:szCs w:val="19"/>
                              <w:highlight w:val="white"/>
                            </w:rPr>
                            <w:delText>)</w:delText>
                          </w:r>
                        </w:del>
                      </w:p>
                      <w:p w14:paraId="79E1BA4A" w14:textId="5993FF62" w:rsidR="00290354" w:rsidDel="008E47D3" w:rsidRDefault="00290354" w:rsidP="00290354">
                        <w:pPr>
                          <w:autoSpaceDE w:val="0"/>
                          <w:autoSpaceDN w:val="0"/>
                          <w:adjustRightInd w:val="0"/>
                          <w:spacing w:after="0" w:line="240" w:lineRule="auto"/>
                          <w:rPr>
                            <w:del w:id="45" w:author="Andrei Porumb" w:date="2015-08-10T12:16:00Z"/>
                            <w:rFonts w:ascii="Consolas" w:hAnsi="Consolas" w:cs="Consolas"/>
                            <w:color w:val="000000"/>
                            <w:sz w:val="19"/>
                            <w:szCs w:val="19"/>
                            <w:highlight w:val="white"/>
                          </w:rPr>
                        </w:pPr>
                        <w:del w:id="46" w:author="Andrei Porumb" w:date="2015-08-10T12:16:00Z">
                          <w:r w:rsidDel="008E47D3">
                            <w:rPr>
                              <w:rFonts w:ascii="Consolas" w:hAnsi="Consolas" w:cs="Consolas"/>
                              <w:color w:val="000000"/>
                              <w:sz w:val="19"/>
                              <w:szCs w:val="19"/>
                              <w:highlight w:val="white"/>
                            </w:rPr>
                            <w:delText>{</w:delText>
                          </w:r>
                        </w:del>
                      </w:p>
                      <w:p w14:paraId="63B4A377" w14:textId="7A768754" w:rsidR="00290354" w:rsidRPr="006A1532" w:rsidDel="008E47D3" w:rsidRDefault="00290354" w:rsidP="00290354">
                        <w:pPr>
                          <w:autoSpaceDE w:val="0"/>
                          <w:autoSpaceDN w:val="0"/>
                          <w:adjustRightInd w:val="0"/>
                          <w:spacing w:after="0" w:line="240" w:lineRule="auto"/>
                          <w:rPr>
                            <w:del w:id="47" w:author="Andrei Porumb" w:date="2015-08-10T12:16:00Z"/>
                            <w:rFonts w:ascii="Consolas" w:hAnsi="Consolas" w:cs="Consolas"/>
                            <w:color w:val="6F008A"/>
                            <w:sz w:val="19"/>
                            <w:szCs w:val="19"/>
                            <w:highlight w:val="white"/>
                          </w:rPr>
                        </w:pPr>
                        <w:del w:id="48" w:author="Andrei Porumb" w:date="2015-08-10T12:16:00Z">
                          <w:r w:rsidDel="008E47D3">
                            <w:rPr>
                              <w:rFonts w:ascii="Consolas" w:hAnsi="Consolas" w:cs="Consolas"/>
                              <w:color w:val="000000"/>
                              <w:sz w:val="19"/>
                              <w:szCs w:val="19"/>
                              <w:highlight w:val="white"/>
                            </w:rPr>
                            <w:delText xml:space="preserve">     </w:delText>
                          </w:r>
                          <w:r w:rsidRPr="006A1532" w:rsidDel="008E47D3">
                            <w:rPr>
                              <w:rFonts w:ascii="Consolas" w:hAnsi="Consolas" w:cs="Consolas"/>
                              <w:color w:val="6F008A"/>
                              <w:sz w:val="19"/>
                              <w:szCs w:val="19"/>
                              <w:highlight w:val="white"/>
                            </w:rPr>
                            <w:delText>&lt;YOUR HANDLE CODE HERE&gt;</w:delText>
                          </w:r>
                        </w:del>
                      </w:p>
                      <w:p w14:paraId="19135086" w14:textId="1E4E05CE" w:rsidR="00290354" w:rsidRPr="003B00A1" w:rsidDel="008E47D3" w:rsidRDefault="00290354" w:rsidP="00F43DA6">
                        <w:pPr>
                          <w:autoSpaceDE w:val="0"/>
                          <w:autoSpaceDN w:val="0"/>
                          <w:adjustRightInd w:val="0"/>
                          <w:spacing w:after="0" w:line="240" w:lineRule="auto"/>
                          <w:rPr>
                            <w:del w:id="49" w:author="Andrei Porumb" w:date="2015-08-10T12:16:00Z"/>
                            <w:rFonts w:ascii="Consolas" w:hAnsi="Consolas" w:cs="Consolas"/>
                            <w:color w:val="000000"/>
                            <w:sz w:val="19"/>
                            <w:szCs w:val="19"/>
                            <w:highlight w:val="white"/>
                          </w:rPr>
                        </w:pPr>
                        <w:del w:id="50" w:author="Andrei Porumb" w:date="2015-08-10T12:16:00Z">
                          <w:r w:rsidDel="008E47D3">
                            <w:rPr>
                              <w:rFonts w:ascii="Consolas" w:hAnsi="Consolas" w:cs="Consolas"/>
                              <w:color w:val="000000"/>
                              <w:sz w:val="19"/>
                              <w:szCs w:val="19"/>
                              <w:highlight w:val="white"/>
                            </w:rPr>
                            <w:delText>}</w:delText>
                          </w:r>
                        </w:del>
                      </w:p>
                      <w:p w14:paraId="4E6E244E" w14:textId="12F8D550" w:rsidR="00F43DA6" w:rsidDel="008E47D3" w:rsidRDefault="00F43DA6" w:rsidP="00F43DA6">
                        <w:pPr>
                          <w:autoSpaceDE w:val="0"/>
                          <w:autoSpaceDN w:val="0"/>
                          <w:adjustRightInd w:val="0"/>
                          <w:spacing w:after="0" w:line="240" w:lineRule="auto"/>
                          <w:rPr>
                            <w:del w:id="51" w:author="Andrei Porumb" w:date="2015-08-10T12:16:00Z"/>
                            <w:rFonts w:ascii="Consolas" w:hAnsi="Consolas" w:cs="Consolas"/>
                            <w:color w:val="6F008A"/>
                            <w:sz w:val="19"/>
                            <w:szCs w:val="19"/>
                            <w:highlight w:val="white"/>
                          </w:rPr>
                        </w:pPr>
                        <w:del w:id="52" w:author="Andrei Porumb" w:date="2015-08-10T12:16:00Z">
                          <w:r w:rsidDel="008E47D3">
                            <w:rPr>
                              <w:rFonts w:ascii="Consolas" w:hAnsi="Consolas" w:cs="Consolas"/>
                              <w:color w:val="6F008A"/>
                              <w:sz w:val="19"/>
                              <w:szCs w:val="19"/>
                              <w:highlight w:val="white"/>
                            </w:rPr>
                            <w:delText>…</w:delText>
                          </w:r>
                        </w:del>
                      </w:p>
                      <w:p w14:paraId="72739841" w14:textId="77777777" w:rsidR="00F43DA6" w:rsidRDefault="00F43DA6" w:rsidP="00F43DA6">
                        <w:pPr>
                          <w:autoSpaceDE w:val="0"/>
                          <w:autoSpaceDN w:val="0"/>
                          <w:adjustRightInd w:val="0"/>
                          <w:spacing w:after="0" w:line="240" w:lineRule="auto"/>
                          <w:rPr>
                            <w:rFonts w:ascii="Consolas" w:hAnsi="Consolas" w:cs="Consolas"/>
                            <w:color w:val="6F008A"/>
                            <w:sz w:val="19"/>
                            <w:szCs w:val="19"/>
                            <w:highlight w:val="white"/>
                          </w:rPr>
                        </w:pPr>
                      </w:p>
                      <w:p w14:paraId="57A4E03C" w14:textId="77777777" w:rsidR="00F43DA6" w:rsidRDefault="00F43DA6" w:rsidP="00F43DA6">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main(</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argc</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argv</w:t>
                        </w:r>
                        <w:proofErr w:type="spellEnd"/>
                        <w:r>
                          <w:rPr>
                            <w:rFonts w:ascii="Consolas" w:hAnsi="Consolas" w:cs="Consolas"/>
                            <w:color w:val="000000"/>
                            <w:sz w:val="19"/>
                            <w:szCs w:val="19"/>
                            <w:highlight w:val="white"/>
                          </w:rPr>
                          <w:t>)</w:t>
                        </w:r>
                      </w:p>
                      <w:p w14:paraId="6B3B49EB" w14:textId="77777777" w:rsidR="00F43DA6" w:rsidRDefault="00F43DA6" w:rsidP="00F43D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5C8F9A54" w14:textId="77777777" w:rsidR="00F43DA6" w:rsidRDefault="00F43DA6" w:rsidP="00F43DA6">
                        <w:pPr>
                          <w:autoSpaceDE w:val="0"/>
                          <w:autoSpaceDN w:val="0"/>
                          <w:adjustRightInd w:val="0"/>
                          <w:spacing w:after="0" w:line="240" w:lineRule="auto"/>
                          <w:ind w:firstLine="720"/>
                          <w:rPr>
                            <w:rFonts w:ascii="Consolas" w:hAnsi="Consolas" w:cs="Consolas"/>
                            <w:color w:val="6F008A"/>
                            <w:sz w:val="19"/>
                            <w:szCs w:val="19"/>
                            <w:highlight w:val="white"/>
                          </w:rPr>
                        </w:pPr>
                        <w:r>
                          <w:rPr>
                            <w:rFonts w:ascii="Consolas" w:hAnsi="Consolas" w:cs="Consolas"/>
                            <w:color w:val="6F008A"/>
                            <w:sz w:val="19"/>
                            <w:szCs w:val="19"/>
                            <w:highlight w:val="white"/>
                          </w:rPr>
                          <w:t>…</w:t>
                        </w:r>
                      </w:p>
                      <w:p w14:paraId="0C208054" w14:textId="77777777" w:rsidR="00F43DA6" w:rsidRDefault="00F43DA6" w:rsidP="00F43D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FunkyTV</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funkyTV</w:t>
                        </w:r>
                        <w:proofErr w:type="spellEnd"/>
                        <w:r>
                          <w:rPr>
                            <w:rFonts w:ascii="Consolas" w:hAnsi="Consolas" w:cs="Consolas"/>
                            <w:color w:val="000000"/>
                            <w:sz w:val="19"/>
                            <w:szCs w:val="19"/>
                            <w:highlight w:val="white"/>
                          </w:rPr>
                          <w:t xml:space="preserve"> =</w:t>
                        </w:r>
                      </w:p>
                      <w:p w14:paraId="55E7DB00" w14:textId="3515A3E6" w:rsidR="00F43DA6" w:rsidRDefault="00F43DA6" w:rsidP="00F43D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6F008A"/>
                            <w:sz w:val="19"/>
                            <w:szCs w:val="19"/>
                            <w:highlight w:val="white"/>
                          </w:rPr>
                          <w:t>CREATE_</w:t>
                        </w:r>
                        <w:proofErr w:type="gramStart"/>
                        <w:r>
                          <w:rPr>
                            <w:rFonts w:ascii="Consolas" w:hAnsi="Consolas" w:cs="Consolas"/>
                            <w:color w:val="6F008A"/>
                            <w:sz w:val="19"/>
                            <w:szCs w:val="19"/>
                            <w:highlight w:val="white"/>
                          </w:rPr>
                          <w:t>DEVICE</w:t>
                        </w:r>
                        <w:r>
                          <w:rPr>
                            <w:rFonts w:ascii="Consolas" w:hAnsi="Consolas" w:cs="Consolas"/>
                            <w:color w:val="000000"/>
                            <w:sz w:val="19"/>
                            <w:szCs w:val="19"/>
                            <w:highlight w:val="white"/>
                          </w:rPr>
                          <w:t>(</w:t>
                        </w:r>
                        <w:proofErr w:type="spellStart"/>
                        <w:proofErr w:type="gramEnd"/>
                        <w:r w:rsidR="00E9739E">
                          <w:rPr>
                            <w:rFonts w:ascii="Consolas" w:hAnsi="Consolas" w:cs="Consolas"/>
                            <w:color w:val="000000"/>
                            <w:sz w:val="19"/>
                            <w:szCs w:val="19"/>
                            <w:highlight w:val="white"/>
                          </w:rPr>
                          <w:t>iotHubClientHandle</w:t>
                        </w:r>
                        <w:proofErr w:type="spellEnd"/>
                        <w:r>
                          <w:rPr>
                            <w:rFonts w:ascii="Consolas" w:hAnsi="Consolas" w:cs="Consolas"/>
                            <w:color w:val="000000"/>
                            <w:sz w:val="19"/>
                            <w:szCs w:val="19"/>
                            <w:highlight w:val="white"/>
                          </w:rPr>
                          <w:t xml:space="preserve">, </w:t>
                        </w:r>
                        <w:r w:rsidR="00C261BB">
                          <w:rPr>
                            <w:rFonts w:ascii="Consolas" w:hAnsi="Consolas" w:cs="Consolas"/>
                            <w:color w:val="000000"/>
                            <w:sz w:val="19"/>
                            <w:szCs w:val="19"/>
                            <w:highlight w:val="white"/>
                          </w:rPr>
                          <w:t xml:space="preserve">TRANSPORT_THREADED, </w:t>
                        </w:r>
                        <w:proofErr w:type="spellStart"/>
                        <w:r>
                          <w:rPr>
                            <w:rFonts w:ascii="Consolas" w:hAnsi="Consolas" w:cs="Consolas"/>
                            <w:color w:val="000000"/>
                            <w:sz w:val="19"/>
                            <w:szCs w:val="19"/>
                            <w:highlight w:val="white"/>
                          </w:rPr>
                          <w:t>MyFunkyTV</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FunkyTV</w:t>
                        </w:r>
                        <w:proofErr w:type="spellEnd"/>
                        <w:r>
                          <w:rPr>
                            <w:rFonts w:ascii="Consolas" w:hAnsi="Consolas" w:cs="Consolas"/>
                            <w:color w:val="000000"/>
                            <w:sz w:val="19"/>
                            <w:szCs w:val="19"/>
                            <w:highlight w:val="white"/>
                          </w:rPr>
                          <w:t>);</w:t>
                        </w:r>
                      </w:p>
                      <w:p w14:paraId="5BE4907C" w14:textId="1A3D8CAB" w:rsidR="00F43DA6" w:rsidRDefault="007B056F" w:rsidP="007C344F">
                        <w:pPr>
                          <w:autoSpaceDE w:val="0"/>
                          <w:autoSpaceDN w:val="0"/>
                          <w:adjustRightInd w:val="0"/>
                          <w:spacing w:after="0" w:line="240" w:lineRule="auto"/>
                          <w:rPr>
                            <w:rFonts w:ascii="Consolas" w:hAnsi="Consolas" w:cs="Consolas"/>
                            <w:color w:val="6F008A"/>
                            <w:sz w:val="19"/>
                            <w:szCs w:val="19"/>
                            <w:highlight w:val="white"/>
                          </w:rPr>
                        </w:pPr>
                        <w:r>
                          <w:rPr>
                            <w:rFonts w:ascii="Consolas" w:hAnsi="Consolas" w:cs="Consolas"/>
                            <w:color w:val="6F008A"/>
                            <w:sz w:val="19"/>
                            <w:szCs w:val="19"/>
                            <w:highlight w:val="white"/>
                          </w:rPr>
                          <w:tab/>
                        </w:r>
                        <w:proofErr w:type="gramStart"/>
                        <w:r>
                          <w:rPr>
                            <w:rFonts w:ascii="Consolas" w:hAnsi="Consolas" w:cs="Consolas"/>
                            <w:color w:val="6F008A"/>
                            <w:sz w:val="19"/>
                            <w:szCs w:val="19"/>
                            <w:highlight w:val="white"/>
                          </w:rPr>
                          <w:t>unsigned</w:t>
                        </w:r>
                        <w:proofErr w:type="gramEnd"/>
                        <w:r>
                          <w:rPr>
                            <w:rFonts w:ascii="Consolas" w:hAnsi="Consolas" w:cs="Consolas"/>
                            <w:color w:val="6F008A"/>
                            <w:sz w:val="19"/>
                            <w:szCs w:val="19"/>
                            <w:highlight w:val="white"/>
                          </w:rPr>
                          <w:t xml:space="preserve"> char* destination; </w:t>
                        </w:r>
                        <w:proofErr w:type="spellStart"/>
                        <w:r>
                          <w:rPr>
                            <w:rFonts w:ascii="Consolas" w:hAnsi="Consolas" w:cs="Consolas"/>
                            <w:color w:val="6F008A"/>
                            <w:sz w:val="19"/>
                            <w:szCs w:val="19"/>
                            <w:highlight w:val="white"/>
                          </w:rPr>
                          <w:t>size_t</w:t>
                        </w:r>
                        <w:proofErr w:type="spellEnd"/>
                        <w:r>
                          <w:rPr>
                            <w:rFonts w:ascii="Consolas" w:hAnsi="Consolas" w:cs="Consolas"/>
                            <w:color w:val="6F008A"/>
                            <w:sz w:val="19"/>
                            <w:szCs w:val="19"/>
                            <w:highlight w:val="white"/>
                          </w:rPr>
                          <w:t xml:space="preserve"> </w:t>
                        </w:r>
                        <w:proofErr w:type="spellStart"/>
                        <w:r>
                          <w:rPr>
                            <w:rFonts w:ascii="Consolas" w:hAnsi="Consolas" w:cs="Consolas"/>
                            <w:color w:val="6F008A"/>
                            <w:sz w:val="19"/>
                            <w:szCs w:val="19"/>
                            <w:highlight w:val="white"/>
                          </w:rPr>
                          <w:t>destinationSize</w:t>
                        </w:r>
                        <w:proofErr w:type="spellEnd"/>
                        <w:r>
                          <w:rPr>
                            <w:rFonts w:ascii="Consolas" w:hAnsi="Consolas" w:cs="Consolas"/>
                            <w:color w:val="6F008A"/>
                            <w:sz w:val="19"/>
                            <w:szCs w:val="19"/>
                            <w:highlight w:val="white"/>
                          </w:rPr>
                          <w:t>;</w:t>
                        </w:r>
                      </w:p>
                      <w:p w14:paraId="6A87BB96" w14:textId="77777777" w:rsidR="00F43DA6" w:rsidRDefault="00F43DA6" w:rsidP="00F43DA6">
                        <w:pPr>
                          <w:autoSpaceDE w:val="0"/>
                          <w:autoSpaceDN w:val="0"/>
                          <w:adjustRightInd w:val="0"/>
                          <w:spacing w:after="0" w:line="240" w:lineRule="auto"/>
                          <w:ind w:firstLine="72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funkyTV</w:t>
                        </w:r>
                        <w:proofErr w:type="spellEnd"/>
                        <w:proofErr w:type="gram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hasEthernet</w:t>
                        </w:r>
                        <w:proofErr w:type="spellEnd"/>
                        <w:r>
                          <w:rPr>
                            <w:rFonts w:ascii="Consolas" w:hAnsi="Consolas" w:cs="Consolas"/>
                            <w:color w:val="000000"/>
                            <w:sz w:val="19"/>
                            <w:szCs w:val="19"/>
                            <w:highlight w:val="white"/>
                          </w:rPr>
                          <w:t xml:space="preserve"> = false;</w:t>
                        </w:r>
                      </w:p>
                      <w:p w14:paraId="743461D3" w14:textId="77777777" w:rsidR="00F43DA6" w:rsidRDefault="00F43DA6" w:rsidP="00F43DA6">
                        <w:pPr>
                          <w:autoSpaceDE w:val="0"/>
                          <w:autoSpaceDN w:val="0"/>
                          <w:adjustRightInd w:val="0"/>
                          <w:spacing w:after="0" w:line="240" w:lineRule="auto"/>
                          <w:ind w:firstLine="720"/>
                          <w:rPr>
                            <w:rFonts w:ascii="Consolas" w:hAnsi="Consolas" w:cs="Consolas"/>
                            <w:color w:val="6F008A"/>
                            <w:sz w:val="19"/>
                            <w:szCs w:val="19"/>
                            <w:highlight w:val="white"/>
                          </w:rPr>
                        </w:pPr>
                        <w:proofErr w:type="spellStart"/>
                        <w:proofErr w:type="gramStart"/>
                        <w:r>
                          <w:rPr>
                            <w:rFonts w:ascii="Consolas" w:hAnsi="Consolas" w:cs="Consolas"/>
                            <w:color w:val="000000"/>
                            <w:sz w:val="19"/>
                            <w:szCs w:val="19"/>
                            <w:highlight w:val="white"/>
                          </w:rPr>
                          <w:t>funkyTV</w:t>
                        </w:r>
                        <w:proofErr w:type="spellEnd"/>
                        <w:proofErr w:type="gram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screenSize</w:t>
                        </w:r>
                        <w:proofErr w:type="spellEnd"/>
                        <w:r>
                          <w:rPr>
                            <w:rFonts w:ascii="Consolas" w:hAnsi="Consolas" w:cs="Consolas"/>
                            <w:color w:val="000000"/>
                            <w:sz w:val="19"/>
                            <w:szCs w:val="19"/>
                            <w:highlight w:val="white"/>
                          </w:rPr>
                          <w:t xml:space="preserve"> = 42;</w:t>
                        </w:r>
                      </w:p>
                      <w:p w14:paraId="1899D0EB" w14:textId="414CD476" w:rsidR="00F43DA6" w:rsidRDefault="00F43DA6" w:rsidP="00F43DA6">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6F008A"/>
                            <w:sz w:val="19"/>
                            <w:szCs w:val="19"/>
                            <w:highlight w:val="white"/>
                          </w:rPr>
                          <w:t>SE</w:t>
                        </w:r>
                        <w:ins w:id="53" w:author="Andrei Porumb" w:date="2015-08-11T08:03:00Z">
                          <w:r w:rsidR="00464BDC">
                            <w:rPr>
                              <w:rFonts w:ascii="Consolas" w:hAnsi="Consolas" w:cs="Consolas"/>
                              <w:color w:val="6F008A"/>
                              <w:sz w:val="19"/>
                              <w:szCs w:val="19"/>
                              <w:highlight w:val="white"/>
                            </w:rPr>
                            <w:t>RIALIZE</w:t>
                          </w:r>
                        </w:ins>
                        <w:del w:id="54" w:author="Andrei Porumb" w:date="2015-08-11T08:03:00Z">
                          <w:r w:rsidDel="00464BDC">
                            <w:rPr>
                              <w:rFonts w:ascii="Consolas" w:hAnsi="Consolas" w:cs="Consolas"/>
                              <w:color w:val="6F008A"/>
                              <w:sz w:val="19"/>
                              <w:szCs w:val="19"/>
                              <w:highlight w:val="white"/>
                            </w:rPr>
                            <w:delText>ND</w:delText>
                          </w:r>
                        </w:del>
                        <w:r>
                          <w:rPr>
                            <w:rFonts w:ascii="Consolas" w:hAnsi="Consolas" w:cs="Consolas"/>
                            <w:color w:val="6F008A"/>
                            <w:sz w:val="19"/>
                            <w:szCs w:val="19"/>
                            <w:highlight w:val="white"/>
                          </w:rPr>
                          <w:t>_</w:t>
                        </w:r>
                        <w:proofErr w:type="gramStart"/>
                        <w:r>
                          <w:rPr>
                            <w:rFonts w:ascii="Consolas" w:hAnsi="Consolas" w:cs="Consolas"/>
                            <w:color w:val="6F008A"/>
                            <w:sz w:val="19"/>
                            <w:szCs w:val="19"/>
                            <w:highlight w:val="white"/>
                          </w:rPr>
                          <w:t>DELAYED</w:t>
                        </w:r>
                        <w:r>
                          <w:rPr>
                            <w:rFonts w:ascii="Consolas" w:hAnsi="Consolas" w:cs="Consolas"/>
                            <w:color w:val="000000"/>
                            <w:sz w:val="19"/>
                            <w:szCs w:val="19"/>
                            <w:highlight w:val="white"/>
                          </w:rPr>
                          <w:t>(</w:t>
                        </w:r>
                        <w:proofErr w:type="gramEnd"/>
                        <w:r w:rsidR="007B056F">
                          <w:rPr>
                            <w:rFonts w:ascii="Consolas" w:hAnsi="Consolas" w:cs="Consolas"/>
                            <w:color w:val="000000"/>
                            <w:sz w:val="19"/>
                            <w:szCs w:val="19"/>
                            <w:highlight w:val="white"/>
                          </w:rPr>
                          <w:t>&amp;destination, &amp;</w:t>
                        </w:r>
                        <w:proofErr w:type="spellStart"/>
                        <w:r w:rsidR="007B056F">
                          <w:rPr>
                            <w:rFonts w:ascii="Consolas" w:hAnsi="Consolas" w:cs="Consolas"/>
                            <w:color w:val="000000"/>
                            <w:sz w:val="19"/>
                            <w:szCs w:val="19"/>
                            <w:highlight w:val="white"/>
                          </w:rPr>
                          <w:t>destinationSize</w:t>
                        </w:r>
                        <w:proofErr w:type="spellEnd"/>
                        <w:r w:rsidR="003B00A1">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funkyTV</w:t>
                        </w:r>
                        <w:proofErr w:type="spell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hasEthernet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funkyTV</w:t>
                        </w:r>
                        <w:proofErr w:type="spell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screenSize</w:t>
                        </w:r>
                        <w:proofErr w:type="spellEnd"/>
                        <w:r>
                          <w:rPr>
                            <w:rFonts w:ascii="Consolas" w:hAnsi="Consolas" w:cs="Consolas"/>
                            <w:color w:val="000000"/>
                            <w:sz w:val="19"/>
                            <w:szCs w:val="19"/>
                            <w:highlight w:val="white"/>
                          </w:rPr>
                          <w:t>);</w:t>
                        </w:r>
                      </w:p>
                      <w:p w14:paraId="334D722F" w14:textId="77777777" w:rsidR="00F43DA6" w:rsidRDefault="00F43DA6" w:rsidP="008939CD">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w:t>
                        </w:r>
                      </w:p>
                      <w:p w14:paraId="3D2252A9" w14:textId="77777777" w:rsidR="00F43DA6" w:rsidRDefault="00F43DA6" w:rsidP="008939C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txbxContent>
                  </v:textbox>
                  <w10:wrap type="topAndBottom" anchorx="margin"/>
                </v:shape>
              </w:pict>
            </mc:Fallback>
          </mc:AlternateContent>
        </w:r>
        <w:r w:rsidR="00051E18" w:rsidDel="00BD241B">
          <w:delText>TRANSMIT</w:delText>
        </w:r>
      </w:del>
      <w:ins w:id="55" w:author="Andrei Porumb" w:date="2015-08-11T08:03:00Z">
        <w:r w:rsidR="00BD241B">
          <w:rPr>
            <w:noProof/>
          </w:rPr>
          <mc:AlternateContent>
            <mc:Choice Requires="wps">
              <w:drawing>
                <wp:anchor distT="45720" distB="45720" distL="114300" distR="114300" simplePos="0" relativeHeight="251666944" behindDoc="0" locked="0" layoutInCell="1" allowOverlap="1" wp14:anchorId="0B947613" wp14:editId="59826DF9">
                  <wp:simplePos x="0" y="0"/>
                  <wp:positionH relativeFrom="margin">
                    <wp:align>right</wp:align>
                  </wp:positionH>
                  <wp:positionV relativeFrom="paragraph">
                    <wp:posOffset>0</wp:posOffset>
                  </wp:positionV>
                  <wp:extent cx="5880100" cy="4572000"/>
                  <wp:effectExtent l="0" t="0" r="25400" b="19050"/>
                  <wp:wrapTopAndBottom/>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0100" cy="4572000"/>
                          </a:xfrm>
                          <a:prstGeom prst="rect">
                            <a:avLst/>
                          </a:prstGeom>
                          <a:solidFill>
                            <a:srgbClr val="FFFFFF"/>
                          </a:solidFill>
                          <a:ln w="9525">
                            <a:solidFill>
                              <a:srgbClr val="000000"/>
                            </a:solidFill>
                            <a:miter lim="800000"/>
                            <a:headEnd/>
                            <a:tailEnd/>
                          </a:ln>
                        </wps:spPr>
                        <wps:txbx>
                          <w:txbxContent>
                            <w:p w14:paraId="68EF95DD" w14:textId="77777777" w:rsidR="00BD241B" w:rsidRDefault="00BD241B" w:rsidP="00F43D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BEGIN_IOT_</w:t>
                              </w:r>
                              <w:proofErr w:type="gramStart"/>
                              <w:r>
                                <w:rPr>
                                  <w:rFonts w:ascii="Consolas" w:hAnsi="Consolas" w:cs="Consolas"/>
                                  <w:color w:val="000000"/>
                                  <w:sz w:val="19"/>
                                  <w:szCs w:val="19"/>
                                  <w:highlight w:val="white"/>
                                </w:rPr>
                                <w:t>DECLARATIONS(</w:t>
                              </w:r>
                              <w:proofErr w:type="spellStart"/>
                              <w:proofErr w:type="gramEnd"/>
                              <w:r>
                                <w:rPr>
                                  <w:rFonts w:ascii="Consolas" w:hAnsi="Consolas" w:cs="Consolas"/>
                                  <w:color w:val="000000"/>
                                  <w:sz w:val="19"/>
                                  <w:szCs w:val="19"/>
                                  <w:highlight w:val="white"/>
                                </w:rPr>
                                <w:t>MyFunkyTV</w:t>
                              </w:r>
                              <w:proofErr w:type="spellEnd"/>
                              <w:r>
                                <w:rPr>
                                  <w:rFonts w:ascii="Consolas" w:hAnsi="Consolas" w:cs="Consolas"/>
                                  <w:color w:val="000000"/>
                                  <w:sz w:val="19"/>
                                  <w:szCs w:val="19"/>
                                  <w:highlight w:val="white"/>
                                </w:rPr>
                                <w:t>)</w:t>
                              </w:r>
                            </w:p>
                            <w:p w14:paraId="4A553DB0" w14:textId="77777777" w:rsidR="00BD241B" w:rsidRDefault="00BD241B" w:rsidP="00F43DA6">
                              <w:pPr>
                                <w:autoSpaceDE w:val="0"/>
                                <w:autoSpaceDN w:val="0"/>
                                <w:adjustRightInd w:val="0"/>
                                <w:spacing w:after="0" w:line="240" w:lineRule="auto"/>
                                <w:rPr>
                                  <w:rFonts w:ascii="Consolas" w:hAnsi="Consolas" w:cs="Consolas"/>
                                  <w:color w:val="000000"/>
                                  <w:sz w:val="19"/>
                                  <w:szCs w:val="19"/>
                                  <w:highlight w:val="white"/>
                                </w:rPr>
                              </w:pPr>
                            </w:p>
                            <w:p w14:paraId="432C7330" w14:textId="77777777" w:rsidR="00BD241B" w:rsidRDefault="00BD241B" w:rsidP="00F43D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DECLARE_IOT_</w:t>
                              </w:r>
                              <w:proofErr w:type="gramStart"/>
                              <w:r>
                                <w:rPr>
                                  <w:rFonts w:ascii="Consolas" w:hAnsi="Consolas" w:cs="Consolas"/>
                                  <w:color w:val="000000"/>
                                  <w:sz w:val="19"/>
                                  <w:szCs w:val="19"/>
                                  <w:highlight w:val="white"/>
                                </w:rPr>
                                <w:t>MODEL(</w:t>
                              </w:r>
                              <w:proofErr w:type="spellStart"/>
                              <w:proofErr w:type="gramEnd"/>
                              <w:r>
                                <w:rPr>
                                  <w:rFonts w:ascii="Consolas" w:hAnsi="Consolas" w:cs="Consolas"/>
                                  <w:color w:val="000000"/>
                                  <w:sz w:val="19"/>
                                  <w:szCs w:val="19"/>
                                  <w:highlight w:val="white"/>
                                </w:rPr>
                                <w:t>FunkyTV</w:t>
                              </w:r>
                              <w:proofErr w:type="spellEnd"/>
                              <w:r>
                                <w:rPr>
                                  <w:rFonts w:ascii="Consolas" w:hAnsi="Consolas" w:cs="Consolas"/>
                                  <w:color w:val="000000"/>
                                  <w:sz w:val="19"/>
                                  <w:szCs w:val="19"/>
                                  <w:highlight w:val="white"/>
                                </w:rPr>
                                <w:t>,</w:t>
                              </w:r>
                            </w:p>
                            <w:p w14:paraId="1B4BC1A5" w14:textId="77777777" w:rsidR="00BD241B" w:rsidRDefault="00BD241B" w:rsidP="00F43D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Pr="00295C36">
                                <w:rPr>
                                  <w:rFonts w:ascii="Consolas" w:hAnsi="Consolas" w:cs="Consolas"/>
                                  <w:color w:val="000000"/>
                                  <w:sz w:val="19"/>
                                  <w:szCs w:val="19"/>
                                </w:rPr>
                                <w:t>WITH_</w:t>
                              </w:r>
                              <w:proofErr w:type="gramStart"/>
                              <w:r>
                                <w:rPr>
                                  <w:rFonts w:ascii="Consolas" w:hAnsi="Consolas" w:cs="Consolas"/>
                                  <w:color w:val="000000"/>
                                  <w:sz w:val="19"/>
                                  <w:szCs w:val="19"/>
                                </w:rPr>
                                <w:t>DATA</w:t>
                              </w:r>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screenSize</w:t>
                              </w:r>
                              <w:proofErr w:type="spellEnd"/>
                              <w:r>
                                <w:rPr>
                                  <w:rFonts w:ascii="Consolas" w:hAnsi="Consolas" w:cs="Consolas"/>
                                  <w:color w:val="000000"/>
                                  <w:sz w:val="19"/>
                                  <w:szCs w:val="19"/>
                                  <w:highlight w:val="white"/>
                                </w:rPr>
                                <w:t>),</w:t>
                              </w:r>
                            </w:p>
                            <w:p w14:paraId="44509C2D" w14:textId="77777777" w:rsidR="00BD241B" w:rsidRDefault="00BD241B" w:rsidP="00F43D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Pr="00295C36">
                                <w:rPr>
                                  <w:rFonts w:ascii="Consolas" w:hAnsi="Consolas" w:cs="Consolas"/>
                                  <w:color w:val="000000"/>
                                  <w:sz w:val="19"/>
                                  <w:szCs w:val="19"/>
                                </w:rPr>
                                <w:t>WITH_</w:t>
                              </w:r>
                              <w:proofErr w:type="gramStart"/>
                              <w:r>
                                <w:rPr>
                                  <w:rFonts w:ascii="Consolas" w:hAnsi="Consolas" w:cs="Consolas"/>
                                  <w:color w:val="000000"/>
                                  <w:sz w:val="19"/>
                                  <w:szCs w:val="19"/>
                                </w:rPr>
                                <w:t>DATA</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bool, </w:t>
                              </w:r>
                              <w:proofErr w:type="spellStart"/>
                              <w:r>
                                <w:rPr>
                                  <w:rFonts w:ascii="Consolas" w:hAnsi="Consolas" w:cs="Consolas"/>
                                  <w:color w:val="000000"/>
                                  <w:sz w:val="19"/>
                                  <w:szCs w:val="19"/>
                                  <w:highlight w:val="white"/>
                                </w:rPr>
                                <w:t>hasEthernet</w:t>
                              </w:r>
                              <w:proofErr w:type="spellEnd"/>
                              <w:r>
                                <w:rPr>
                                  <w:rFonts w:ascii="Consolas" w:hAnsi="Consolas" w:cs="Consolas"/>
                                  <w:color w:val="000000"/>
                                  <w:sz w:val="19"/>
                                  <w:szCs w:val="19"/>
                                  <w:highlight w:val="white"/>
                                </w:rPr>
                                <w:t>),</w:t>
                              </w:r>
                            </w:p>
                            <w:p w14:paraId="63843DE4" w14:textId="77777777" w:rsidR="00BD241B" w:rsidRDefault="00BD241B" w:rsidP="00F43D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Pr="00EB6D1F">
                                <w:rPr>
                                  <w:rFonts w:ascii="Consolas" w:hAnsi="Consolas" w:cs="Consolas"/>
                                  <w:color w:val="7030A0"/>
                                  <w:sz w:val="19"/>
                                  <w:szCs w:val="19"/>
                                  <w:highlight w:val="white"/>
                                </w:rPr>
                                <w:t>…</w:t>
                              </w:r>
                            </w:p>
                            <w:p w14:paraId="634741F9" w14:textId="77777777" w:rsidR="00BD241B" w:rsidDel="008E47D3" w:rsidRDefault="00BD241B" w:rsidP="00F43DA6">
                              <w:pPr>
                                <w:autoSpaceDE w:val="0"/>
                                <w:autoSpaceDN w:val="0"/>
                                <w:adjustRightInd w:val="0"/>
                                <w:spacing w:after="0" w:line="240" w:lineRule="auto"/>
                                <w:rPr>
                                  <w:del w:id="56" w:author="Andrei Porumb" w:date="2015-08-10T12:16:00Z"/>
                                  <w:rFonts w:ascii="Consolas" w:hAnsi="Consolas" w:cs="Consolas"/>
                                  <w:color w:val="0000FF"/>
                                  <w:sz w:val="19"/>
                                  <w:szCs w:val="19"/>
                                  <w:highlight w:val="white"/>
                                </w:rPr>
                              </w:pPr>
                              <w:r>
                                <w:rPr>
                                  <w:rFonts w:ascii="Consolas" w:hAnsi="Consolas" w:cs="Consolas"/>
                                  <w:color w:val="000000"/>
                                  <w:sz w:val="19"/>
                                  <w:szCs w:val="19"/>
                                  <w:highlight w:val="white"/>
                                </w:rPr>
                                <w:t>);</w:t>
                              </w:r>
                            </w:p>
                            <w:p w14:paraId="3FBAC7BF" w14:textId="77777777" w:rsidR="00BD241B" w:rsidRDefault="00BD241B" w:rsidP="00F43DA6">
                              <w:pPr>
                                <w:autoSpaceDE w:val="0"/>
                                <w:autoSpaceDN w:val="0"/>
                                <w:adjustRightInd w:val="0"/>
                                <w:spacing w:after="0" w:line="240" w:lineRule="auto"/>
                                <w:rPr>
                                  <w:ins w:id="57" w:author="Andrei Porumb" w:date="2015-08-10T12:16:00Z"/>
                                  <w:rFonts w:ascii="Consolas" w:hAnsi="Consolas" w:cs="Consolas"/>
                                  <w:color w:val="000000"/>
                                  <w:sz w:val="19"/>
                                  <w:szCs w:val="19"/>
                                  <w:highlight w:val="white"/>
                                </w:rPr>
                              </w:pPr>
                            </w:p>
                            <w:p w14:paraId="7B8DBF80" w14:textId="77777777" w:rsidR="00BD241B" w:rsidDel="008E47D3" w:rsidRDefault="00BD241B" w:rsidP="00F43DA6">
                              <w:pPr>
                                <w:autoSpaceDE w:val="0"/>
                                <w:autoSpaceDN w:val="0"/>
                                <w:adjustRightInd w:val="0"/>
                                <w:spacing w:after="0" w:line="240" w:lineRule="auto"/>
                                <w:rPr>
                                  <w:del w:id="58" w:author="Andrei Porumb" w:date="2015-08-10T12:16:00Z"/>
                                  <w:rFonts w:ascii="Consolas" w:hAnsi="Consolas" w:cs="Consolas"/>
                                  <w:color w:val="6F008A"/>
                                  <w:sz w:val="19"/>
                                  <w:szCs w:val="19"/>
                                  <w:highlight w:val="white"/>
                                </w:rPr>
                              </w:pPr>
                              <w:del w:id="59" w:author="Andrei Porumb" w:date="2015-08-10T12:16:00Z">
                                <w:r w:rsidDel="008E47D3">
                                  <w:rPr>
                                    <w:rFonts w:ascii="Consolas" w:hAnsi="Consolas" w:cs="Consolas"/>
                                    <w:color w:val="6F008A"/>
                                    <w:sz w:val="19"/>
                                    <w:szCs w:val="19"/>
                                    <w:highlight w:val="white"/>
                                  </w:rPr>
                                  <w:delText>…</w:delText>
                                </w:r>
                              </w:del>
                            </w:p>
                            <w:p w14:paraId="07F89EE5" w14:textId="77777777" w:rsidR="00BD241B" w:rsidDel="008E47D3" w:rsidRDefault="00BD241B" w:rsidP="00290354">
                              <w:pPr>
                                <w:autoSpaceDE w:val="0"/>
                                <w:autoSpaceDN w:val="0"/>
                                <w:adjustRightInd w:val="0"/>
                                <w:spacing w:after="0" w:line="240" w:lineRule="auto"/>
                                <w:rPr>
                                  <w:del w:id="60" w:author="Andrei Porumb" w:date="2015-08-10T12:16:00Z"/>
                                  <w:rFonts w:ascii="Consolas" w:hAnsi="Consolas" w:cs="Consolas"/>
                                  <w:color w:val="000000"/>
                                  <w:sz w:val="19"/>
                                  <w:szCs w:val="19"/>
                                  <w:highlight w:val="white"/>
                                </w:rPr>
                              </w:pPr>
                              <w:del w:id="61" w:author="Andrei Porumb" w:date="2015-08-10T12:16:00Z">
                                <w:r w:rsidDel="008E47D3">
                                  <w:rPr>
                                    <w:rFonts w:ascii="Consolas" w:hAnsi="Consolas" w:cs="Consolas"/>
                                    <w:color w:val="0000FF"/>
                                    <w:sz w:val="19"/>
                                    <w:szCs w:val="19"/>
                                    <w:highlight w:val="white"/>
                                  </w:rPr>
                                  <w:delText>void</w:delText>
                                </w:r>
                                <w:r w:rsidDel="008E47D3">
                                  <w:rPr>
                                    <w:rFonts w:ascii="Consolas" w:hAnsi="Consolas" w:cs="Consolas"/>
                                    <w:color w:val="000000"/>
                                    <w:sz w:val="19"/>
                                    <w:szCs w:val="19"/>
                                    <w:highlight w:val="white"/>
                                  </w:rPr>
                                  <w:delText xml:space="preserve"> handleIoTHubCallBack(</w:delText>
                                </w:r>
                                <w:r w:rsidDel="008E47D3">
                                  <w:rPr>
                                    <w:rFonts w:ascii="Consolas" w:hAnsi="Consolas" w:cs="Consolas"/>
                                    <w:color w:val="2B91AF"/>
                                    <w:sz w:val="19"/>
                                    <w:szCs w:val="19"/>
                                    <w:highlight w:val="white"/>
                                  </w:rPr>
                                  <w:delText>IOTHUB_CLIENT_CONFIRMATION_RESULT</w:delText>
                                </w:r>
                                <w:r w:rsidDel="008E47D3">
                                  <w:rPr>
                                    <w:rFonts w:ascii="Consolas" w:hAnsi="Consolas" w:cs="Consolas"/>
                                    <w:color w:val="000000"/>
                                    <w:sz w:val="19"/>
                                    <w:szCs w:val="19"/>
                                    <w:highlight w:val="white"/>
                                  </w:rPr>
                                  <w:delText xml:space="preserve"> </w:delText>
                                </w:r>
                                <w:r w:rsidDel="008E47D3">
                                  <w:rPr>
                                    <w:rFonts w:ascii="Consolas" w:hAnsi="Consolas" w:cs="Consolas"/>
                                    <w:color w:val="808080"/>
                                    <w:sz w:val="19"/>
                                    <w:szCs w:val="19"/>
                                    <w:highlight w:val="white"/>
                                  </w:rPr>
                                  <w:delText>result</w:delText>
                                </w:r>
                                <w:r w:rsidDel="008E47D3">
                                  <w:rPr>
                                    <w:rFonts w:ascii="Consolas" w:hAnsi="Consolas" w:cs="Consolas"/>
                                    <w:color w:val="000000"/>
                                    <w:sz w:val="19"/>
                                    <w:szCs w:val="19"/>
                                    <w:highlight w:val="white"/>
                                  </w:rPr>
                                  <w:delText xml:space="preserve">, </w:delText>
                                </w:r>
                                <w:r w:rsidDel="008E47D3">
                                  <w:rPr>
                                    <w:rFonts w:ascii="Consolas" w:hAnsi="Consolas" w:cs="Consolas"/>
                                    <w:color w:val="0000FF"/>
                                    <w:sz w:val="19"/>
                                    <w:szCs w:val="19"/>
                                    <w:highlight w:val="white"/>
                                  </w:rPr>
                                  <w:delText>void</w:delText>
                                </w:r>
                                <w:r w:rsidDel="008E47D3">
                                  <w:rPr>
                                    <w:rFonts w:ascii="Consolas" w:hAnsi="Consolas" w:cs="Consolas"/>
                                    <w:color w:val="000000"/>
                                    <w:sz w:val="19"/>
                                    <w:szCs w:val="19"/>
                                    <w:highlight w:val="white"/>
                                  </w:rPr>
                                  <w:delText xml:space="preserve">* </w:delText>
                                </w:r>
                                <w:r w:rsidDel="008E47D3">
                                  <w:rPr>
                                    <w:rFonts w:ascii="Consolas" w:hAnsi="Consolas" w:cs="Consolas"/>
                                    <w:color w:val="808080"/>
                                    <w:sz w:val="19"/>
                                    <w:szCs w:val="19"/>
                                    <w:highlight w:val="white"/>
                                  </w:rPr>
                                  <w:delText>userContextCallback</w:delText>
                                </w:r>
                                <w:r w:rsidDel="008E47D3">
                                  <w:rPr>
                                    <w:rFonts w:ascii="Consolas" w:hAnsi="Consolas" w:cs="Consolas"/>
                                    <w:color w:val="000000"/>
                                    <w:sz w:val="19"/>
                                    <w:szCs w:val="19"/>
                                    <w:highlight w:val="white"/>
                                  </w:rPr>
                                  <w:delText>)</w:delText>
                                </w:r>
                              </w:del>
                            </w:p>
                            <w:p w14:paraId="67F46160" w14:textId="77777777" w:rsidR="00BD241B" w:rsidDel="008E47D3" w:rsidRDefault="00BD241B" w:rsidP="00290354">
                              <w:pPr>
                                <w:autoSpaceDE w:val="0"/>
                                <w:autoSpaceDN w:val="0"/>
                                <w:adjustRightInd w:val="0"/>
                                <w:spacing w:after="0" w:line="240" w:lineRule="auto"/>
                                <w:rPr>
                                  <w:del w:id="62" w:author="Andrei Porumb" w:date="2015-08-10T12:16:00Z"/>
                                  <w:rFonts w:ascii="Consolas" w:hAnsi="Consolas" w:cs="Consolas"/>
                                  <w:color w:val="000000"/>
                                  <w:sz w:val="19"/>
                                  <w:szCs w:val="19"/>
                                  <w:highlight w:val="white"/>
                                </w:rPr>
                              </w:pPr>
                              <w:del w:id="63" w:author="Andrei Porumb" w:date="2015-08-10T12:16:00Z">
                                <w:r w:rsidDel="008E47D3">
                                  <w:rPr>
                                    <w:rFonts w:ascii="Consolas" w:hAnsi="Consolas" w:cs="Consolas"/>
                                    <w:color w:val="000000"/>
                                    <w:sz w:val="19"/>
                                    <w:szCs w:val="19"/>
                                    <w:highlight w:val="white"/>
                                  </w:rPr>
                                  <w:delText>{</w:delText>
                                </w:r>
                              </w:del>
                            </w:p>
                            <w:p w14:paraId="254883D5" w14:textId="77777777" w:rsidR="00BD241B" w:rsidRPr="006A1532" w:rsidDel="008E47D3" w:rsidRDefault="00BD241B" w:rsidP="00290354">
                              <w:pPr>
                                <w:autoSpaceDE w:val="0"/>
                                <w:autoSpaceDN w:val="0"/>
                                <w:adjustRightInd w:val="0"/>
                                <w:spacing w:after="0" w:line="240" w:lineRule="auto"/>
                                <w:rPr>
                                  <w:del w:id="64" w:author="Andrei Porumb" w:date="2015-08-10T12:16:00Z"/>
                                  <w:rFonts w:ascii="Consolas" w:hAnsi="Consolas" w:cs="Consolas"/>
                                  <w:color w:val="6F008A"/>
                                  <w:sz w:val="19"/>
                                  <w:szCs w:val="19"/>
                                  <w:highlight w:val="white"/>
                                </w:rPr>
                              </w:pPr>
                              <w:del w:id="65" w:author="Andrei Porumb" w:date="2015-08-10T12:16:00Z">
                                <w:r w:rsidDel="008E47D3">
                                  <w:rPr>
                                    <w:rFonts w:ascii="Consolas" w:hAnsi="Consolas" w:cs="Consolas"/>
                                    <w:color w:val="000000"/>
                                    <w:sz w:val="19"/>
                                    <w:szCs w:val="19"/>
                                    <w:highlight w:val="white"/>
                                  </w:rPr>
                                  <w:delText xml:space="preserve">     </w:delText>
                                </w:r>
                                <w:r w:rsidRPr="006A1532" w:rsidDel="008E47D3">
                                  <w:rPr>
                                    <w:rFonts w:ascii="Consolas" w:hAnsi="Consolas" w:cs="Consolas"/>
                                    <w:color w:val="6F008A"/>
                                    <w:sz w:val="19"/>
                                    <w:szCs w:val="19"/>
                                    <w:highlight w:val="white"/>
                                  </w:rPr>
                                  <w:delText>&lt;YOUR HANDLE CODE HERE&gt;</w:delText>
                                </w:r>
                              </w:del>
                            </w:p>
                            <w:p w14:paraId="69F641B1" w14:textId="77777777" w:rsidR="00BD241B" w:rsidRPr="003B00A1" w:rsidDel="008E47D3" w:rsidRDefault="00BD241B" w:rsidP="00F43DA6">
                              <w:pPr>
                                <w:autoSpaceDE w:val="0"/>
                                <w:autoSpaceDN w:val="0"/>
                                <w:adjustRightInd w:val="0"/>
                                <w:spacing w:after="0" w:line="240" w:lineRule="auto"/>
                                <w:rPr>
                                  <w:del w:id="66" w:author="Andrei Porumb" w:date="2015-08-10T12:16:00Z"/>
                                  <w:rFonts w:ascii="Consolas" w:hAnsi="Consolas" w:cs="Consolas"/>
                                  <w:color w:val="000000"/>
                                  <w:sz w:val="19"/>
                                  <w:szCs w:val="19"/>
                                  <w:highlight w:val="white"/>
                                </w:rPr>
                              </w:pPr>
                              <w:del w:id="67" w:author="Andrei Porumb" w:date="2015-08-10T12:16:00Z">
                                <w:r w:rsidDel="008E47D3">
                                  <w:rPr>
                                    <w:rFonts w:ascii="Consolas" w:hAnsi="Consolas" w:cs="Consolas"/>
                                    <w:color w:val="000000"/>
                                    <w:sz w:val="19"/>
                                    <w:szCs w:val="19"/>
                                    <w:highlight w:val="white"/>
                                  </w:rPr>
                                  <w:delText>}</w:delText>
                                </w:r>
                              </w:del>
                            </w:p>
                            <w:p w14:paraId="27430FCC" w14:textId="77777777" w:rsidR="00BD241B" w:rsidDel="008E47D3" w:rsidRDefault="00BD241B" w:rsidP="00F43DA6">
                              <w:pPr>
                                <w:autoSpaceDE w:val="0"/>
                                <w:autoSpaceDN w:val="0"/>
                                <w:adjustRightInd w:val="0"/>
                                <w:spacing w:after="0" w:line="240" w:lineRule="auto"/>
                                <w:rPr>
                                  <w:del w:id="68" w:author="Andrei Porumb" w:date="2015-08-10T12:16:00Z"/>
                                  <w:rFonts w:ascii="Consolas" w:hAnsi="Consolas" w:cs="Consolas"/>
                                  <w:color w:val="6F008A"/>
                                  <w:sz w:val="19"/>
                                  <w:szCs w:val="19"/>
                                  <w:highlight w:val="white"/>
                                </w:rPr>
                              </w:pPr>
                              <w:del w:id="69" w:author="Andrei Porumb" w:date="2015-08-10T12:16:00Z">
                                <w:r w:rsidDel="008E47D3">
                                  <w:rPr>
                                    <w:rFonts w:ascii="Consolas" w:hAnsi="Consolas" w:cs="Consolas"/>
                                    <w:color w:val="6F008A"/>
                                    <w:sz w:val="19"/>
                                    <w:szCs w:val="19"/>
                                    <w:highlight w:val="white"/>
                                  </w:rPr>
                                  <w:delText>…</w:delText>
                                </w:r>
                              </w:del>
                            </w:p>
                            <w:p w14:paraId="52C1DF8C" w14:textId="77777777" w:rsidR="00BD241B" w:rsidRDefault="00BD241B" w:rsidP="00F43DA6">
                              <w:pPr>
                                <w:autoSpaceDE w:val="0"/>
                                <w:autoSpaceDN w:val="0"/>
                                <w:adjustRightInd w:val="0"/>
                                <w:spacing w:after="0" w:line="240" w:lineRule="auto"/>
                                <w:rPr>
                                  <w:rFonts w:ascii="Consolas" w:hAnsi="Consolas" w:cs="Consolas"/>
                                  <w:color w:val="6F008A"/>
                                  <w:sz w:val="19"/>
                                  <w:szCs w:val="19"/>
                                  <w:highlight w:val="white"/>
                                </w:rPr>
                              </w:pPr>
                            </w:p>
                            <w:p w14:paraId="72A9E0E9" w14:textId="77777777" w:rsidR="00BD241B" w:rsidRDefault="00BD241B" w:rsidP="00F43DA6">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main(</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argc</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argv</w:t>
                              </w:r>
                              <w:proofErr w:type="spellEnd"/>
                              <w:r>
                                <w:rPr>
                                  <w:rFonts w:ascii="Consolas" w:hAnsi="Consolas" w:cs="Consolas"/>
                                  <w:color w:val="000000"/>
                                  <w:sz w:val="19"/>
                                  <w:szCs w:val="19"/>
                                  <w:highlight w:val="white"/>
                                </w:rPr>
                                <w:t>)</w:t>
                              </w:r>
                            </w:p>
                            <w:p w14:paraId="7A264FCA" w14:textId="77777777" w:rsidR="00BD241B" w:rsidRDefault="00BD241B" w:rsidP="00F43D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2ACFF00B" w14:textId="77777777" w:rsidR="00BD241B" w:rsidRDefault="00BD241B" w:rsidP="00F43DA6">
                              <w:pPr>
                                <w:autoSpaceDE w:val="0"/>
                                <w:autoSpaceDN w:val="0"/>
                                <w:adjustRightInd w:val="0"/>
                                <w:spacing w:after="0" w:line="240" w:lineRule="auto"/>
                                <w:ind w:firstLine="720"/>
                                <w:rPr>
                                  <w:rFonts w:ascii="Consolas" w:hAnsi="Consolas" w:cs="Consolas"/>
                                  <w:color w:val="6F008A"/>
                                  <w:sz w:val="19"/>
                                  <w:szCs w:val="19"/>
                                  <w:highlight w:val="white"/>
                                </w:rPr>
                              </w:pPr>
                              <w:r>
                                <w:rPr>
                                  <w:rFonts w:ascii="Consolas" w:hAnsi="Consolas" w:cs="Consolas"/>
                                  <w:color w:val="6F008A"/>
                                  <w:sz w:val="19"/>
                                  <w:szCs w:val="19"/>
                                  <w:highlight w:val="white"/>
                                </w:rPr>
                                <w:t>…</w:t>
                              </w:r>
                            </w:p>
                            <w:p w14:paraId="0638B2FC" w14:textId="77777777" w:rsidR="00BD241B" w:rsidRDefault="00BD241B" w:rsidP="00F43D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FunkyTV</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funkyTV</w:t>
                              </w:r>
                              <w:proofErr w:type="spellEnd"/>
                              <w:r>
                                <w:rPr>
                                  <w:rFonts w:ascii="Consolas" w:hAnsi="Consolas" w:cs="Consolas"/>
                                  <w:color w:val="000000"/>
                                  <w:sz w:val="19"/>
                                  <w:szCs w:val="19"/>
                                  <w:highlight w:val="white"/>
                                </w:rPr>
                                <w:t xml:space="preserve"> =</w:t>
                              </w:r>
                            </w:p>
                            <w:p w14:paraId="483730FB" w14:textId="77777777" w:rsidR="00BD241B" w:rsidRDefault="00BD241B" w:rsidP="00F43D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6F008A"/>
                                  <w:sz w:val="19"/>
                                  <w:szCs w:val="19"/>
                                  <w:highlight w:val="white"/>
                                </w:rPr>
                                <w:t>CREATE_</w:t>
                              </w:r>
                              <w:proofErr w:type="gramStart"/>
                              <w:r>
                                <w:rPr>
                                  <w:rFonts w:ascii="Consolas" w:hAnsi="Consolas" w:cs="Consolas"/>
                                  <w:color w:val="6F008A"/>
                                  <w:sz w:val="19"/>
                                  <w:szCs w:val="19"/>
                                  <w:highlight w:val="white"/>
                                </w:rPr>
                                <w:t>DEVICE</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iotHubClientHandle</w:t>
                              </w:r>
                              <w:proofErr w:type="spellEnd"/>
                              <w:r>
                                <w:rPr>
                                  <w:rFonts w:ascii="Consolas" w:hAnsi="Consolas" w:cs="Consolas"/>
                                  <w:color w:val="000000"/>
                                  <w:sz w:val="19"/>
                                  <w:szCs w:val="19"/>
                                  <w:highlight w:val="white"/>
                                </w:rPr>
                                <w:t xml:space="preserve">, TRANSPORT_THREADED, </w:t>
                              </w:r>
                              <w:proofErr w:type="spellStart"/>
                              <w:r>
                                <w:rPr>
                                  <w:rFonts w:ascii="Consolas" w:hAnsi="Consolas" w:cs="Consolas"/>
                                  <w:color w:val="000000"/>
                                  <w:sz w:val="19"/>
                                  <w:szCs w:val="19"/>
                                  <w:highlight w:val="white"/>
                                </w:rPr>
                                <w:t>MyFunkyTV</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FunkyTV</w:t>
                              </w:r>
                              <w:proofErr w:type="spellEnd"/>
                              <w:r>
                                <w:rPr>
                                  <w:rFonts w:ascii="Consolas" w:hAnsi="Consolas" w:cs="Consolas"/>
                                  <w:color w:val="000000"/>
                                  <w:sz w:val="19"/>
                                  <w:szCs w:val="19"/>
                                  <w:highlight w:val="white"/>
                                </w:rPr>
                                <w:t>);</w:t>
                              </w:r>
                            </w:p>
                            <w:p w14:paraId="085EF94F" w14:textId="77777777" w:rsidR="00BD241B" w:rsidRDefault="00BD241B" w:rsidP="007C344F">
                              <w:pPr>
                                <w:autoSpaceDE w:val="0"/>
                                <w:autoSpaceDN w:val="0"/>
                                <w:adjustRightInd w:val="0"/>
                                <w:spacing w:after="0" w:line="240" w:lineRule="auto"/>
                                <w:rPr>
                                  <w:rFonts w:ascii="Consolas" w:hAnsi="Consolas" w:cs="Consolas"/>
                                  <w:color w:val="6F008A"/>
                                  <w:sz w:val="19"/>
                                  <w:szCs w:val="19"/>
                                  <w:highlight w:val="white"/>
                                </w:rPr>
                              </w:pPr>
                              <w:r>
                                <w:rPr>
                                  <w:rFonts w:ascii="Consolas" w:hAnsi="Consolas" w:cs="Consolas"/>
                                  <w:color w:val="6F008A"/>
                                  <w:sz w:val="19"/>
                                  <w:szCs w:val="19"/>
                                  <w:highlight w:val="white"/>
                                </w:rPr>
                                <w:tab/>
                              </w:r>
                              <w:proofErr w:type="gramStart"/>
                              <w:r>
                                <w:rPr>
                                  <w:rFonts w:ascii="Consolas" w:hAnsi="Consolas" w:cs="Consolas"/>
                                  <w:color w:val="6F008A"/>
                                  <w:sz w:val="19"/>
                                  <w:szCs w:val="19"/>
                                  <w:highlight w:val="white"/>
                                </w:rPr>
                                <w:t>unsigned</w:t>
                              </w:r>
                              <w:proofErr w:type="gramEnd"/>
                              <w:r>
                                <w:rPr>
                                  <w:rFonts w:ascii="Consolas" w:hAnsi="Consolas" w:cs="Consolas"/>
                                  <w:color w:val="6F008A"/>
                                  <w:sz w:val="19"/>
                                  <w:szCs w:val="19"/>
                                  <w:highlight w:val="white"/>
                                </w:rPr>
                                <w:t xml:space="preserve"> char* destination; </w:t>
                              </w:r>
                              <w:proofErr w:type="spellStart"/>
                              <w:r>
                                <w:rPr>
                                  <w:rFonts w:ascii="Consolas" w:hAnsi="Consolas" w:cs="Consolas"/>
                                  <w:color w:val="6F008A"/>
                                  <w:sz w:val="19"/>
                                  <w:szCs w:val="19"/>
                                  <w:highlight w:val="white"/>
                                </w:rPr>
                                <w:t>size_t</w:t>
                              </w:r>
                              <w:proofErr w:type="spellEnd"/>
                              <w:r>
                                <w:rPr>
                                  <w:rFonts w:ascii="Consolas" w:hAnsi="Consolas" w:cs="Consolas"/>
                                  <w:color w:val="6F008A"/>
                                  <w:sz w:val="19"/>
                                  <w:szCs w:val="19"/>
                                  <w:highlight w:val="white"/>
                                </w:rPr>
                                <w:t xml:space="preserve"> </w:t>
                              </w:r>
                              <w:proofErr w:type="spellStart"/>
                              <w:r>
                                <w:rPr>
                                  <w:rFonts w:ascii="Consolas" w:hAnsi="Consolas" w:cs="Consolas"/>
                                  <w:color w:val="6F008A"/>
                                  <w:sz w:val="19"/>
                                  <w:szCs w:val="19"/>
                                  <w:highlight w:val="white"/>
                                </w:rPr>
                                <w:t>destinationSize</w:t>
                              </w:r>
                              <w:proofErr w:type="spellEnd"/>
                              <w:r>
                                <w:rPr>
                                  <w:rFonts w:ascii="Consolas" w:hAnsi="Consolas" w:cs="Consolas"/>
                                  <w:color w:val="6F008A"/>
                                  <w:sz w:val="19"/>
                                  <w:szCs w:val="19"/>
                                  <w:highlight w:val="white"/>
                                </w:rPr>
                                <w:t>;</w:t>
                              </w:r>
                            </w:p>
                            <w:p w14:paraId="3E8F034C" w14:textId="77777777" w:rsidR="00BD241B" w:rsidRDefault="00BD241B" w:rsidP="00F43DA6">
                              <w:pPr>
                                <w:autoSpaceDE w:val="0"/>
                                <w:autoSpaceDN w:val="0"/>
                                <w:adjustRightInd w:val="0"/>
                                <w:spacing w:after="0" w:line="240" w:lineRule="auto"/>
                                <w:ind w:firstLine="72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funkyTV</w:t>
                              </w:r>
                              <w:proofErr w:type="spellEnd"/>
                              <w:proofErr w:type="gram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hasEthernet</w:t>
                              </w:r>
                              <w:proofErr w:type="spellEnd"/>
                              <w:r>
                                <w:rPr>
                                  <w:rFonts w:ascii="Consolas" w:hAnsi="Consolas" w:cs="Consolas"/>
                                  <w:color w:val="000000"/>
                                  <w:sz w:val="19"/>
                                  <w:szCs w:val="19"/>
                                  <w:highlight w:val="white"/>
                                </w:rPr>
                                <w:t xml:space="preserve"> = false;</w:t>
                              </w:r>
                            </w:p>
                            <w:p w14:paraId="0F7E4BE9" w14:textId="77777777" w:rsidR="00BD241B" w:rsidRDefault="00BD241B" w:rsidP="00F43DA6">
                              <w:pPr>
                                <w:autoSpaceDE w:val="0"/>
                                <w:autoSpaceDN w:val="0"/>
                                <w:adjustRightInd w:val="0"/>
                                <w:spacing w:after="0" w:line="240" w:lineRule="auto"/>
                                <w:ind w:firstLine="720"/>
                                <w:rPr>
                                  <w:rFonts w:ascii="Consolas" w:hAnsi="Consolas" w:cs="Consolas"/>
                                  <w:color w:val="6F008A"/>
                                  <w:sz w:val="19"/>
                                  <w:szCs w:val="19"/>
                                  <w:highlight w:val="white"/>
                                </w:rPr>
                              </w:pPr>
                              <w:proofErr w:type="spellStart"/>
                              <w:proofErr w:type="gramStart"/>
                              <w:r>
                                <w:rPr>
                                  <w:rFonts w:ascii="Consolas" w:hAnsi="Consolas" w:cs="Consolas"/>
                                  <w:color w:val="000000"/>
                                  <w:sz w:val="19"/>
                                  <w:szCs w:val="19"/>
                                  <w:highlight w:val="white"/>
                                </w:rPr>
                                <w:t>funkyTV</w:t>
                              </w:r>
                              <w:proofErr w:type="spellEnd"/>
                              <w:proofErr w:type="gram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screenSize</w:t>
                              </w:r>
                              <w:proofErr w:type="spellEnd"/>
                              <w:r>
                                <w:rPr>
                                  <w:rFonts w:ascii="Consolas" w:hAnsi="Consolas" w:cs="Consolas"/>
                                  <w:color w:val="000000"/>
                                  <w:sz w:val="19"/>
                                  <w:szCs w:val="19"/>
                                  <w:highlight w:val="white"/>
                                </w:rPr>
                                <w:t xml:space="preserve"> = 42;</w:t>
                              </w:r>
                            </w:p>
                            <w:p w14:paraId="7B32E030" w14:textId="77777777" w:rsidR="00BD241B" w:rsidRDefault="00BD241B" w:rsidP="00F43DA6">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6F008A"/>
                                  <w:sz w:val="19"/>
                                  <w:szCs w:val="19"/>
                                  <w:highlight w:val="white"/>
                                </w:rPr>
                                <w:t>SE</w:t>
                              </w:r>
                              <w:ins w:id="70" w:author="Andrei Porumb" w:date="2015-08-11T08:03:00Z">
                                <w:r>
                                  <w:rPr>
                                    <w:rFonts w:ascii="Consolas" w:hAnsi="Consolas" w:cs="Consolas"/>
                                    <w:color w:val="6F008A"/>
                                    <w:sz w:val="19"/>
                                    <w:szCs w:val="19"/>
                                    <w:highlight w:val="white"/>
                                  </w:rPr>
                                  <w:t>RIALIZE</w:t>
                                </w:r>
                              </w:ins>
                              <w:del w:id="71" w:author="Andrei Porumb" w:date="2015-08-11T08:03:00Z">
                                <w:r w:rsidDel="00464BDC">
                                  <w:rPr>
                                    <w:rFonts w:ascii="Consolas" w:hAnsi="Consolas" w:cs="Consolas"/>
                                    <w:color w:val="6F008A"/>
                                    <w:sz w:val="19"/>
                                    <w:szCs w:val="19"/>
                                    <w:highlight w:val="white"/>
                                  </w:rPr>
                                  <w:delText>ND</w:delText>
                                </w:r>
                              </w:del>
                              <w:r>
                                <w:rPr>
                                  <w:rFonts w:ascii="Consolas" w:hAnsi="Consolas" w:cs="Consolas"/>
                                  <w:color w:val="6F008A"/>
                                  <w:sz w:val="19"/>
                                  <w:szCs w:val="19"/>
                                  <w:highlight w:val="white"/>
                                </w:rPr>
                                <w:t>_</w:t>
                              </w:r>
                              <w:proofErr w:type="gramStart"/>
                              <w:r>
                                <w:rPr>
                                  <w:rFonts w:ascii="Consolas" w:hAnsi="Consolas" w:cs="Consolas"/>
                                  <w:color w:val="6F008A"/>
                                  <w:sz w:val="19"/>
                                  <w:szCs w:val="19"/>
                                  <w:highlight w:val="white"/>
                                </w:rPr>
                                <w:t>DELAYED</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&amp;destination, &amp;</w:t>
                              </w:r>
                              <w:proofErr w:type="spellStart"/>
                              <w:r>
                                <w:rPr>
                                  <w:rFonts w:ascii="Consolas" w:hAnsi="Consolas" w:cs="Consolas"/>
                                  <w:color w:val="000000"/>
                                  <w:sz w:val="19"/>
                                  <w:szCs w:val="19"/>
                                  <w:highlight w:val="white"/>
                                </w:rPr>
                                <w:t>destinationSize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funkyTV</w:t>
                              </w:r>
                              <w:proofErr w:type="spell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hasEthernet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funkyTV</w:t>
                              </w:r>
                              <w:proofErr w:type="spell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screenSize</w:t>
                              </w:r>
                              <w:proofErr w:type="spellEnd"/>
                              <w:r>
                                <w:rPr>
                                  <w:rFonts w:ascii="Consolas" w:hAnsi="Consolas" w:cs="Consolas"/>
                                  <w:color w:val="000000"/>
                                  <w:sz w:val="19"/>
                                  <w:szCs w:val="19"/>
                                  <w:highlight w:val="white"/>
                                </w:rPr>
                                <w:t>);</w:t>
                              </w:r>
                            </w:p>
                            <w:p w14:paraId="69CF9AA1" w14:textId="77777777" w:rsidR="00BD241B" w:rsidRDefault="00BD241B" w:rsidP="008939CD">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w:t>
                              </w:r>
                            </w:p>
                            <w:p w14:paraId="5C6C02CE" w14:textId="77777777" w:rsidR="00BD241B" w:rsidRDefault="00BD241B" w:rsidP="008939C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947613" id="_x0000_s1033" type="#_x0000_t202" style="position:absolute;margin-left:411.8pt;margin-top:0;width:463pt;height:5in;z-index:2516669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">
                  <v:textbox>
                    <w:txbxContent>
                      <w:p w14:paraId="68EF95DD" w14:textId="77777777" w:rsidR="00BD241B" w:rsidRDefault="00BD241B" w:rsidP="00F43D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BEGIN_IOT_</w:t>
                        </w:r>
                        <w:proofErr w:type="gramStart"/>
                        <w:r>
                          <w:rPr>
                            <w:rFonts w:ascii="Consolas" w:hAnsi="Consolas" w:cs="Consolas"/>
                            <w:color w:val="000000"/>
                            <w:sz w:val="19"/>
                            <w:szCs w:val="19"/>
                            <w:highlight w:val="white"/>
                          </w:rPr>
                          <w:t>DECLARATIONS(</w:t>
                        </w:r>
                        <w:proofErr w:type="spellStart"/>
                        <w:proofErr w:type="gramEnd"/>
                        <w:r>
                          <w:rPr>
                            <w:rFonts w:ascii="Consolas" w:hAnsi="Consolas" w:cs="Consolas"/>
                            <w:color w:val="000000"/>
                            <w:sz w:val="19"/>
                            <w:szCs w:val="19"/>
                            <w:highlight w:val="white"/>
                          </w:rPr>
                          <w:t>MyFunkyTV</w:t>
                        </w:r>
                        <w:proofErr w:type="spellEnd"/>
                        <w:r>
                          <w:rPr>
                            <w:rFonts w:ascii="Consolas" w:hAnsi="Consolas" w:cs="Consolas"/>
                            <w:color w:val="000000"/>
                            <w:sz w:val="19"/>
                            <w:szCs w:val="19"/>
                            <w:highlight w:val="white"/>
                          </w:rPr>
                          <w:t>)</w:t>
                        </w:r>
                      </w:p>
                      <w:p w14:paraId="4A553DB0" w14:textId="77777777" w:rsidR="00BD241B" w:rsidRDefault="00BD241B" w:rsidP="00F43DA6">
                        <w:pPr>
                          <w:autoSpaceDE w:val="0"/>
                          <w:autoSpaceDN w:val="0"/>
                          <w:adjustRightInd w:val="0"/>
                          <w:spacing w:after="0" w:line="240" w:lineRule="auto"/>
                          <w:rPr>
                            <w:rFonts w:ascii="Consolas" w:hAnsi="Consolas" w:cs="Consolas"/>
                            <w:color w:val="000000"/>
                            <w:sz w:val="19"/>
                            <w:szCs w:val="19"/>
                            <w:highlight w:val="white"/>
                          </w:rPr>
                        </w:pPr>
                      </w:p>
                      <w:p w14:paraId="432C7330" w14:textId="77777777" w:rsidR="00BD241B" w:rsidRDefault="00BD241B" w:rsidP="00F43D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DECLARE_IOT_</w:t>
                        </w:r>
                        <w:proofErr w:type="gramStart"/>
                        <w:r>
                          <w:rPr>
                            <w:rFonts w:ascii="Consolas" w:hAnsi="Consolas" w:cs="Consolas"/>
                            <w:color w:val="000000"/>
                            <w:sz w:val="19"/>
                            <w:szCs w:val="19"/>
                            <w:highlight w:val="white"/>
                          </w:rPr>
                          <w:t>MODEL(</w:t>
                        </w:r>
                        <w:proofErr w:type="spellStart"/>
                        <w:proofErr w:type="gramEnd"/>
                        <w:r>
                          <w:rPr>
                            <w:rFonts w:ascii="Consolas" w:hAnsi="Consolas" w:cs="Consolas"/>
                            <w:color w:val="000000"/>
                            <w:sz w:val="19"/>
                            <w:szCs w:val="19"/>
                            <w:highlight w:val="white"/>
                          </w:rPr>
                          <w:t>FunkyTV</w:t>
                        </w:r>
                        <w:proofErr w:type="spellEnd"/>
                        <w:r>
                          <w:rPr>
                            <w:rFonts w:ascii="Consolas" w:hAnsi="Consolas" w:cs="Consolas"/>
                            <w:color w:val="000000"/>
                            <w:sz w:val="19"/>
                            <w:szCs w:val="19"/>
                            <w:highlight w:val="white"/>
                          </w:rPr>
                          <w:t>,</w:t>
                        </w:r>
                      </w:p>
                      <w:p w14:paraId="1B4BC1A5" w14:textId="77777777" w:rsidR="00BD241B" w:rsidRDefault="00BD241B" w:rsidP="00F43D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Pr="00295C36">
                          <w:rPr>
                            <w:rFonts w:ascii="Consolas" w:hAnsi="Consolas" w:cs="Consolas"/>
                            <w:color w:val="000000"/>
                            <w:sz w:val="19"/>
                            <w:szCs w:val="19"/>
                          </w:rPr>
                          <w:t>WITH_</w:t>
                        </w:r>
                        <w:proofErr w:type="gramStart"/>
                        <w:r>
                          <w:rPr>
                            <w:rFonts w:ascii="Consolas" w:hAnsi="Consolas" w:cs="Consolas"/>
                            <w:color w:val="000000"/>
                            <w:sz w:val="19"/>
                            <w:szCs w:val="19"/>
                          </w:rPr>
                          <w:t>DATA</w:t>
                        </w:r>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screenSize</w:t>
                        </w:r>
                        <w:proofErr w:type="spellEnd"/>
                        <w:r>
                          <w:rPr>
                            <w:rFonts w:ascii="Consolas" w:hAnsi="Consolas" w:cs="Consolas"/>
                            <w:color w:val="000000"/>
                            <w:sz w:val="19"/>
                            <w:szCs w:val="19"/>
                            <w:highlight w:val="white"/>
                          </w:rPr>
                          <w:t>),</w:t>
                        </w:r>
                      </w:p>
                      <w:p w14:paraId="44509C2D" w14:textId="77777777" w:rsidR="00BD241B" w:rsidRDefault="00BD241B" w:rsidP="00F43D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Pr="00295C36">
                          <w:rPr>
                            <w:rFonts w:ascii="Consolas" w:hAnsi="Consolas" w:cs="Consolas"/>
                            <w:color w:val="000000"/>
                            <w:sz w:val="19"/>
                            <w:szCs w:val="19"/>
                          </w:rPr>
                          <w:t>WITH_</w:t>
                        </w:r>
                        <w:proofErr w:type="gramStart"/>
                        <w:r>
                          <w:rPr>
                            <w:rFonts w:ascii="Consolas" w:hAnsi="Consolas" w:cs="Consolas"/>
                            <w:color w:val="000000"/>
                            <w:sz w:val="19"/>
                            <w:szCs w:val="19"/>
                          </w:rPr>
                          <w:t>DATA</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bool, </w:t>
                        </w:r>
                        <w:proofErr w:type="spellStart"/>
                        <w:r>
                          <w:rPr>
                            <w:rFonts w:ascii="Consolas" w:hAnsi="Consolas" w:cs="Consolas"/>
                            <w:color w:val="000000"/>
                            <w:sz w:val="19"/>
                            <w:szCs w:val="19"/>
                            <w:highlight w:val="white"/>
                          </w:rPr>
                          <w:t>hasEthernet</w:t>
                        </w:r>
                        <w:proofErr w:type="spellEnd"/>
                        <w:r>
                          <w:rPr>
                            <w:rFonts w:ascii="Consolas" w:hAnsi="Consolas" w:cs="Consolas"/>
                            <w:color w:val="000000"/>
                            <w:sz w:val="19"/>
                            <w:szCs w:val="19"/>
                            <w:highlight w:val="white"/>
                          </w:rPr>
                          <w:t>),</w:t>
                        </w:r>
                      </w:p>
                      <w:p w14:paraId="63843DE4" w14:textId="77777777" w:rsidR="00BD241B" w:rsidRDefault="00BD241B" w:rsidP="00F43D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Pr="00EB6D1F">
                          <w:rPr>
                            <w:rFonts w:ascii="Consolas" w:hAnsi="Consolas" w:cs="Consolas"/>
                            <w:color w:val="7030A0"/>
                            <w:sz w:val="19"/>
                            <w:szCs w:val="19"/>
                            <w:highlight w:val="white"/>
                          </w:rPr>
                          <w:t>…</w:t>
                        </w:r>
                      </w:p>
                      <w:p w14:paraId="634741F9" w14:textId="77777777" w:rsidR="00BD241B" w:rsidDel="008E47D3" w:rsidRDefault="00BD241B" w:rsidP="00F43DA6">
                        <w:pPr>
                          <w:autoSpaceDE w:val="0"/>
                          <w:autoSpaceDN w:val="0"/>
                          <w:adjustRightInd w:val="0"/>
                          <w:spacing w:after="0" w:line="240" w:lineRule="auto"/>
                          <w:rPr>
                            <w:del w:id="72" w:author="Andrei Porumb" w:date="2015-08-10T12:16:00Z"/>
                            <w:rFonts w:ascii="Consolas" w:hAnsi="Consolas" w:cs="Consolas"/>
                            <w:color w:val="0000FF"/>
                            <w:sz w:val="19"/>
                            <w:szCs w:val="19"/>
                            <w:highlight w:val="white"/>
                          </w:rPr>
                        </w:pPr>
                        <w:r>
                          <w:rPr>
                            <w:rFonts w:ascii="Consolas" w:hAnsi="Consolas" w:cs="Consolas"/>
                            <w:color w:val="000000"/>
                            <w:sz w:val="19"/>
                            <w:szCs w:val="19"/>
                            <w:highlight w:val="white"/>
                          </w:rPr>
                          <w:t>);</w:t>
                        </w:r>
                      </w:p>
                      <w:p w14:paraId="3FBAC7BF" w14:textId="77777777" w:rsidR="00BD241B" w:rsidRDefault="00BD241B" w:rsidP="00F43DA6">
                        <w:pPr>
                          <w:autoSpaceDE w:val="0"/>
                          <w:autoSpaceDN w:val="0"/>
                          <w:adjustRightInd w:val="0"/>
                          <w:spacing w:after="0" w:line="240" w:lineRule="auto"/>
                          <w:rPr>
                            <w:ins w:id="73" w:author="Andrei Porumb" w:date="2015-08-10T12:16:00Z"/>
                            <w:rFonts w:ascii="Consolas" w:hAnsi="Consolas" w:cs="Consolas"/>
                            <w:color w:val="000000"/>
                            <w:sz w:val="19"/>
                            <w:szCs w:val="19"/>
                            <w:highlight w:val="white"/>
                          </w:rPr>
                        </w:pPr>
                      </w:p>
                      <w:p w14:paraId="7B8DBF80" w14:textId="77777777" w:rsidR="00BD241B" w:rsidDel="008E47D3" w:rsidRDefault="00BD241B" w:rsidP="00F43DA6">
                        <w:pPr>
                          <w:autoSpaceDE w:val="0"/>
                          <w:autoSpaceDN w:val="0"/>
                          <w:adjustRightInd w:val="0"/>
                          <w:spacing w:after="0" w:line="240" w:lineRule="auto"/>
                          <w:rPr>
                            <w:del w:id="74" w:author="Andrei Porumb" w:date="2015-08-10T12:16:00Z"/>
                            <w:rFonts w:ascii="Consolas" w:hAnsi="Consolas" w:cs="Consolas"/>
                            <w:color w:val="6F008A"/>
                            <w:sz w:val="19"/>
                            <w:szCs w:val="19"/>
                            <w:highlight w:val="white"/>
                          </w:rPr>
                        </w:pPr>
                        <w:del w:id="75" w:author="Andrei Porumb" w:date="2015-08-10T12:16:00Z">
                          <w:r w:rsidDel="008E47D3">
                            <w:rPr>
                              <w:rFonts w:ascii="Consolas" w:hAnsi="Consolas" w:cs="Consolas"/>
                              <w:color w:val="6F008A"/>
                              <w:sz w:val="19"/>
                              <w:szCs w:val="19"/>
                              <w:highlight w:val="white"/>
                            </w:rPr>
                            <w:delText>…</w:delText>
                          </w:r>
                        </w:del>
                      </w:p>
                      <w:p w14:paraId="07F89EE5" w14:textId="77777777" w:rsidR="00BD241B" w:rsidDel="008E47D3" w:rsidRDefault="00BD241B" w:rsidP="00290354">
                        <w:pPr>
                          <w:autoSpaceDE w:val="0"/>
                          <w:autoSpaceDN w:val="0"/>
                          <w:adjustRightInd w:val="0"/>
                          <w:spacing w:after="0" w:line="240" w:lineRule="auto"/>
                          <w:rPr>
                            <w:del w:id="76" w:author="Andrei Porumb" w:date="2015-08-10T12:16:00Z"/>
                            <w:rFonts w:ascii="Consolas" w:hAnsi="Consolas" w:cs="Consolas"/>
                            <w:color w:val="000000"/>
                            <w:sz w:val="19"/>
                            <w:szCs w:val="19"/>
                            <w:highlight w:val="white"/>
                          </w:rPr>
                        </w:pPr>
                        <w:del w:id="77" w:author="Andrei Porumb" w:date="2015-08-10T12:16:00Z">
                          <w:r w:rsidDel="008E47D3">
                            <w:rPr>
                              <w:rFonts w:ascii="Consolas" w:hAnsi="Consolas" w:cs="Consolas"/>
                              <w:color w:val="0000FF"/>
                              <w:sz w:val="19"/>
                              <w:szCs w:val="19"/>
                              <w:highlight w:val="white"/>
                            </w:rPr>
                            <w:delText>void</w:delText>
                          </w:r>
                          <w:r w:rsidDel="008E47D3">
                            <w:rPr>
                              <w:rFonts w:ascii="Consolas" w:hAnsi="Consolas" w:cs="Consolas"/>
                              <w:color w:val="000000"/>
                              <w:sz w:val="19"/>
                              <w:szCs w:val="19"/>
                              <w:highlight w:val="white"/>
                            </w:rPr>
                            <w:delText xml:space="preserve"> handleIoTHubCallBack(</w:delText>
                          </w:r>
                          <w:r w:rsidDel="008E47D3">
                            <w:rPr>
                              <w:rFonts w:ascii="Consolas" w:hAnsi="Consolas" w:cs="Consolas"/>
                              <w:color w:val="2B91AF"/>
                              <w:sz w:val="19"/>
                              <w:szCs w:val="19"/>
                              <w:highlight w:val="white"/>
                            </w:rPr>
                            <w:delText>IOTHUB_CLIENT_CONFIRMATION_RESULT</w:delText>
                          </w:r>
                          <w:r w:rsidDel="008E47D3">
                            <w:rPr>
                              <w:rFonts w:ascii="Consolas" w:hAnsi="Consolas" w:cs="Consolas"/>
                              <w:color w:val="000000"/>
                              <w:sz w:val="19"/>
                              <w:szCs w:val="19"/>
                              <w:highlight w:val="white"/>
                            </w:rPr>
                            <w:delText xml:space="preserve"> </w:delText>
                          </w:r>
                          <w:r w:rsidDel="008E47D3">
                            <w:rPr>
                              <w:rFonts w:ascii="Consolas" w:hAnsi="Consolas" w:cs="Consolas"/>
                              <w:color w:val="808080"/>
                              <w:sz w:val="19"/>
                              <w:szCs w:val="19"/>
                              <w:highlight w:val="white"/>
                            </w:rPr>
                            <w:delText>result</w:delText>
                          </w:r>
                          <w:r w:rsidDel="008E47D3">
                            <w:rPr>
                              <w:rFonts w:ascii="Consolas" w:hAnsi="Consolas" w:cs="Consolas"/>
                              <w:color w:val="000000"/>
                              <w:sz w:val="19"/>
                              <w:szCs w:val="19"/>
                              <w:highlight w:val="white"/>
                            </w:rPr>
                            <w:delText xml:space="preserve">, </w:delText>
                          </w:r>
                          <w:r w:rsidDel="008E47D3">
                            <w:rPr>
                              <w:rFonts w:ascii="Consolas" w:hAnsi="Consolas" w:cs="Consolas"/>
                              <w:color w:val="0000FF"/>
                              <w:sz w:val="19"/>
                              <w:szCs w:val="19"/>
                              <w:highlight w:val="white"/>
                            </w:rPr>
                            <w:delText>void</w:delText>
                          </w:r>
                          <w:r w:rsidDel="008E47D3">
                            <w:rPr>
                              <w:rFonts w:ascii="Consolas" w:hAnsi="Consolas" w:cs="Consolas"/>
                              <w:color w:val="000000"/>
                              <w:sz w:val="19"/>
                              <w:szCs w:val="19"/>
                              <w:highlight w:val="white"/>
                            </w:rPr>
                            <w:delText xml:space="preserve">* </w:delText>
                          </w:r>
                          <w:r w:rsidDel="008E47D3">
                            <w:rPr>
                              <w:rFonts w:ascii="Consolas" w:hAnsi="Consolas" w:cs="Consolas"/>
                              <w:color w:val="808080"/>
                              <w:sz w:val="19"/>
                              <w:szCs w:val="19"/>
                              <w:highlight w:val="white"/>
                            </w:rPr>
                            <w:delText>userContextCallback</w:delText>
                          </w:r>
                          <w:r w:rsidDel="008E47D3">
                            <w:rPr>
                              <w:rFonts w:ascii="Consolas" w:hAnsi="Consolas" w:cs="Consolas"/>
                              <w:color w:val="000000"/>
                              <w:sz w:val="19"/>
                              <w:szCs w:val="19"/>
                              <w:highlight w:val="white"/>
                            </w:rPr>
                            <w:delText>)</w:delText>
                          </w:r>
                        </w:del>
                      </w:p>
                      <w:p w14:paraId="67F46160" w14:textId="77777777" w:rsidR="00BD241B" w:rsidDel="008E47D3" w:rsidRDefault="00BD241B" w:rsidP="00290354">
                        <w:pPr>
                          <w:autoSpaceDE w:val="0"/>
                          <w:autoSpaceDN w:val="0"/>
                          <w:adjustRightInd w:val="0"/>
                          <w:spacing w:after="0" w:line="240" w:lineRule="auto"/>
                          <w:rPr>
                            <w:del w:id="78" w:author="Andrei Porumb" w:date="2015-08-10T12:16:00Z"/>
                            <w:rFonts w:ascii="Consolas" w:hAnsi="Consolas" w:cs="Consolas"/>
                            <w:color w:val="000000"/>
                            <w:sz w:val="19"/>
                            <w:szCs w:val="19"/>
                            <w:highlight w:val="white"/>
                          </w:rPr>
                        </w:pPr>
                        <w:del w:id="79" w:author="Andrei Porumb" w:date="2015-08-10T12:16:00Z">
                          <w:r w:rsidDel="008E47D3">
                            <w:rPr>
                              <w:rFonts w:ascii="Consolas" w:hAnsi="Consolas" w:cs="Consolas"/>
                              <w:color w:val="000000"/>
                              <w:sz w:val="19"/>
                              <w:szCs w:val="19"/>
                              <w:highlight w:val="white"/>
                            </w:rPr>
                            <w:delText>{</w:delText>
                          </w:r>
                        </w:del>
                      </w:p>
                      <w:p w14:paraId="254883D5" w14:textId="77777777" w:rsidR="00BD241B" w:rsidRPr="006A1532" w:rsidDel="008E47D3" w:rsidRDefault="00BD241B" w:rsidP="00290354">
                        <w:pPr>
                          <w:autoSpaceDE w:val="0"/>
                          <w:autoSpaceDN w:val="0"/>
                          <w:adjustRightInd w:val="0"/>
                          <w:spacing w:after="0" w:line="240" w:lineRule="auto"/>
                          <w:rPr>
                            <w:del w:id="80" w:author="Andrei Porumb" w:date="2015-08-10T12:16:00Z"/>
                            <w:rFonts w:ascii="Consolas" w:hAnsi="Consolas" w:cs="Consolas"/>
                            <w:color w:val="6F008A"/>
                            <w:sz w:val="19"/>
                            <w:szCs w:val="19"/>
                            <w:highlight w:val="white"/>
                          </w:rPr>
                        </w:pPr>
                        <w:del w:id="81" w:author="Andrei Porumb" w:date="2015-08-10T12:16:00Z">
                          <w:r w:rsidDel="008E47D3">
                            <w:rPr>
                              <w:rFonts w:ascii="Consolas" w:hAnsi="Consolas" w:cs="Consolas"/>
                              <w:color w:val="000000"/>
                              <w:sz w:val="19"/>
                              <w:szCs w:val="19"/>
                              <w:highlight w:val="white"/>
                            </w:rPr>
                            <w:delText xml:space="preserve">     </w:delText>
                          </w:r>
                          <w:r w:rsidRPr="006A1532" w:rsidDel="008E47D3">
                            <w:rPr>
                              <w:rFonts w:ascii="Consolas" w:hAnsi="Consolas" w:cs="Consolas"/>
                              <w:color w:val="6F008A"/>
                              <w:sz w:val="19"/>
                              <w:szCs w:val="19"/>
                              <w:highlight w:val="white"/>
                            </w:rPr>
                            <w:delText>&lt;YOUR HANDLE CODE HERE&gt;</w:delText>
                          </w:r>
                        </w:del>
                      </w:p>
                      <w:p w14:paraId="69F641B1" w14:textId="77777777" w:rsidR="00BD241B" w:rsidRPr="003B00A1" w:rsidDel="008E47D3" w:rsidRDefault="00BD241B" w:rsidP="00F43DA6">
                        <w:pPr>
                          <w:autoSpaceDE w:val="0"/>
                          <w:autoSpaceDN w:val="0"/>
                          <w:adjustRightInd w:val="0"/>
                          <w:spacing w:after="0" w:line="240" w:lineRule="auto"/>
                          <w:rPr>
                            <w:del w:id="82" w:author="Andrei Porumb" w:date="2015-08-10T12:16:00Z"/>
                            <w:rFonts w:ascii="Consolas" w:hAnsi="Consolas" w:cs="Consolas"/>
                            <w:color w:val="000000"/>
                            <w:sz w:val="19"/>
                            <w:szCs w:val="19"/>
                            <w:highlight w:val="white"/>
                          </w:rPr>
                        </w:pPr>
                        <w:del w:id="83" w:author="Andrei Porumb" w:date="2015-08-10T12:16:00Z">
                          <w:r w:rsidDel="008E47D3">
                            <w:rPr>
                              <w:rFonts w:ascii="Consolas" w:hAnsi="Consolas" w:cs="Consolas"/>
                              <w:color w:val="000000"/>
                              <w:sz w:val="19"/>
                              <w:szCs w:val="19"/>
                              <w:highlight w:val="white"/>
                            </w:rPr>
                            <w:delText>}</w:delText>
                          </w:r>
                        </w:del>
                      </w:p>
                      <w:p w14:paraId="27430FCC" w14:textId="77777777" w:rsidR="00BD241B" w:rsidDel="008E47D3" w:rsidRDefault="00BD241B" w:rsidP="00F43DA6">
                        <w:pPr>
                          <w:autoSpaceDE w:val="0"/>
                          <w:autoSpaceDN w:val="0"/>
                          <w:adjustRightInd w:val="0"/>
                          <w:spacing w:after="0" w:line="240" w:lineRule="auto"/>
                          <w:rPr>
                            <w:del w:id="84" w:author="Andrei Porumb" w:date="2015-08-10T12:16:00Z"/>
                            <w:rFonts w:ascii="Consolas" w:hAnsi="Consolas" w:cs="Consolas"/>
                            <w:color w:val="6F008A"/>
                            <w:sz w:val="19"/>
                            <w:szCs w:val="19"/>
                            <w:highlight w:val="white"/>
                          </w:rPr>
                        </w:pPr>
                        <w:del w:id="85" w:author="Andrei Porumb" w:date="2015-08-10T12:16:00Z">
                          <w:r w:rsidDel="008E47D3">
                            <w:rPr>
                              <w:rFonts w:ascii="Consolas" w:hAnsi="Consolas" w:cs="Consolas"/>
                              <w:color w:val="6F008A"/>
                              <w:sz w:val="19"/>
                              <w:szCs w:val="19"/>
                              <w:highlight w:val="white"/>
                            </w:rPr>
                            <w:delText>…</w:delText>
                          </w:r>
                        </w:del>
                      </w:p>
                      <w:p w14:paraId="52C1DF8C" w14:textId="77777777" w:rsidR="00BD241B" w:rsidRDefault="00BD241B" w:rsidP="00F43DA6">
                        <w:pPr>
                          <w:autoSpaceDE w:val="0"/>
                          <w:autoSpaceDN w:val="0"/>
                          <w:adjustRightInd w:val="0"/>
                          <w:spacing w:after="0" w:line="240" w:lineRule="auto"/>
                          <w:rPr>
                            <w:rFonts w:ascii="Consolas" w:hAnsi="Consolas" w:cs="Consolas"/>
                            <w:color w:val="6F008A"/>
                            <w:sz w:val="19"/>
                            <w:szCs w:val="19"/>
                            <w:highlight w:val="white"/>
                          </w:rPr>
                        </w:pPr>
                      </w:p>
                      <w:p w14:paraId="72A9E0E9" w14:textId="77777777" w:rsidR="00BD241B" w:rsidRDefault="00BD241B" w:rsidP="00F43DA6">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main(</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argc</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argv</w:t>
                        </w:r>
                        <w:proofErr w:type="spellEnd"/>
                        <w:r>
                          <w:rPr>
                            <w:rFonts w:ascii="Consolas" w:hAnsi="Consolas" w:cs="Consolas"/>
                            <w:color w:val="000000"/>
                            <w:sz w:val="19"/>
                            <w:szCs w:val="19"/>
                            <w:highlight w:val="white"/>
                          </w:rPr>
                          <w:t>)</w:t>
                        </w:r>
                      </w:p>
                      <w:p w14:paraId="7A264FCA" w14:textId="77777777" w:rsidR="00BD241B" w:rsidRDefault="00BD241B" w:rsidP="00F43D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2ACFF00B" w14:textId="77777777" w:rsidR="00BD241B" w:rsidRDefault="00BD241B" w:rsidP="00F43DA6">
                        <w:pPr>
                          <w:autoSpaceDE w:val="0"/>
                          <w:autoSpaceDN w:val="0"/>
                          <w:adjustRightInd w:val="0"/>
                          <w:spacing w:after="0" w:line="240" w:lineRule="auto"/>
                          <w:ind w:firstLine="720"/>
                          <w:rPr>
                            <w:rFonts w:ascii="Consolas" w:hAnsi="Consolas" w:cs="Consolas"/>
                            <w:color w:val="6F008A"/>
                            <w:sz w:val="19"/>
                            <w:szCs w:val="19"/>
                            <w:highlight w:val="white"/>
                          </w:rPr>
                        </w:pPr>
                        <w:r>
                          <w:rPr>
                            <w:rFonts w:ascii="Consolas" w:hAnsi="Consolas" w:cs="Consolas"/>
                            <w:color w:val="6F008A"/>
                            <w:sz w:val="19"/>
                            <w:szCs w:val="19"/>
                            <w:highlight w:val="white"/>
                          </w:rPr>
                          <w:t>…</w:t>
                        </w:r>
                      </w:p>
                      <w:p w14:paraId="0638B2FC" w14:textId="77777777" w:rsidR="00BD241B" w:rsidRDefault="00BD241B" w:rsidP="00F43D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FunkyTV</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funkyTV</w:t>
                        </w:r>
                        <w:proofErr w:type="spellEnd"/>
                        <w:r>
                          <w:rPr>
                            <w:rFonts w:ascii="Consolas" w:hAnsi="Consolas" w:cs="Consolas"/>
                            <w:color w:val="000000"/>
                            <w:sz w:val="19"/>
                            <w:szCs w:val="19"/>
                            <w:highlight w:val="white"/>
                          </w:rPr>
                          <w:t xml:space="preserve"> =</w:t>
                        </w:r>
                      </w:p>
                      <w:p w14:paraId="483730FB" w14:textId="77777777" w:rsidR="00BD241B" w:rsidRDefault="00BD241B" w:rsidP="00F43D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6F008A"/>
                            <w:sz w:val="19"/>
                            <w:szCs w:val="19"/>
                            <w:highlight w:val="white"/>
                          </w:rPr>
                          <w:t>CREATE_</w:t>
                        </w:r>
                        <w:proofErr w:type="gramStart"/>
                        <w:r>
                          <w:rPr>
                            <w:rFonts w:ascii="Consolas" w:hAnsi="Consolas" w:cs="Consolas"/>
                            <w:color w:val="6F008A"/>
                            <w:sz w:val="19"/>
                            <w:szCs w:val="19"/>
                            <w:highlight w:val="white"/>
                          </w:rPr>
                          <w:t>DEVICE</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iotHubClientHandle</w:t>
                        </w:r>
                        <w:proofErr w:type="spellEnd"/>
                        <w:r>
                          <w:rPr>
                            <w:rFonts w:ascii="Consolas" w:hAnsi="Consolas" w:cs="Consolas"/>
                            <w:color w:val="000000"/>
                            <w:sz w:val="19"/>
                            <w:szCs w:val="19"/>
                            <w:highlight w:val="white"/>
                          </w:rPr>
                          <w:t xml:space="preserve">, TRANSPORT_THREADED, </w:t>
                        </w:r>
                        <w:proofErr w:type="spellStart"/>
                        <w:r>
                          <w:rPr>
                            <w:rFonts w:ascii="Consolas" w:hAnsi="Consolas" w:cs="Consolas"/>
                            <w:color w:val="000000"/>
                            <w:sz w:val="19"/>
                            <w:szCs w:val="19"/>
                            <w:highlight w:val="white"/>
                          </w:rPr>
                          <w:t>MyFunkyTV</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FunkyTV</w:t>
                        </w:r>
                        <w:proofErr w:type="spellEnd"/>
                        <w:r>
                          <w:rPr>
                            <w:rFonts w:ascii="Consolas" w:hAnsi="Consolas" w:cs="Consolas"/>
                            <w:color w:val="000000"/>
                            <w:sz w:val="19"/>
                            <w:szCs w:val="19"/>
                            <w:highlight w:val="white"/>
                          </w:rPr>
                          <w:t>);</w:t>
                        </w:r>
                      </w:p>
                      <w:p w14:paraId="085EF94F" w14:textId="77777777" w:rsidR="00BD241B" w:rsidRDefault="00BD241B" w:rsidP="007C344F">
                        <w:pPr>
                          <w:autoSpaceDE w:val="0"/>
                          <w:autoSpaceDN w:val="0"/>
                          <w:adjustRightInd w:val="0"/>
                          <w:spacing w:after="0" w:line="240" w:lineRule="auto"/>
                          <w:rPr>
                            <w:rFonts w:ascii="Consolas" w:hAnsi="Consolas" w:cs="Consolas"/>
                            <w:color w:val="6F008A"/>
                            <w:sz w:val="19"/>
                            <w:szCs w:val="19"/>
                            <w:highlight w:val="white"/>
                          </w:rPr>
                        </w:pPr>
                        <w:r>
                          <w:rPr>
                            <w:rFonts w:ascii="Consolas" w:hAnsi="Consolas" w:cs="Consolas"/>
                            <w:color w:val="6F008A"/>
                            <w:sz w:val="19"/>
                            <w:szCs w:val="19"/>
                            <w:highlight w:val="white"/>
                          </w:rPr>
                          <w:tab/>
                        </w:r>
                        <w:proofErr w:type="gramStart"/>
                        <w:r>
                          <w:rPr>
                            <w:rFonts w:ascii="Consolas" w:hAnsi="Consolas" w:cs="Consolas"/>
                            <w:color w:val="6F008A"/>
                            <w:sz w:val="19"/>
                            <w:szCs w:val="19"/>
                            <w:highlight w:val="white"/>
                          </w:rPr>
                          <w:t>unsigned</w:t>
                        </w:r>
                        <w:proofErr w:type="gramEnd"/>
                        <w:r>
                          <w:rPr>
                            <w:rFonts w:ascii="Consolas" w:hAnsi="Consolas" w:cs="Consolas"/>
                            <w:color w:val="6F008A"/>
                            <w:sz w:val="19"/>
                            <w:szCs w:val="19"/>
                            <w:highlight w:val="white"/>
                          </w:rPr>
                          <w:t xml:space="preserve"> char* destination; </w:t>
                        </w:r>
                        <w:proofErr w:type="spellStart"/>
                        <w:r>
                          <w:rPr>
                            <w:rFonts w:ascii="Consolas" w:hAnsi="Consolas" w:cs="Consolas"/>
                            <w:color w:val="6F008A"/>
                            <w:sz w:val="19"/>
                            <w:szCs w:val="19"/>
                            <w:highlight w:val="white"/>
                          </w:rPr>
                          <w:t>size_t</w:t>
                        </w:r>
                        <w:proofErr w:type="spellEnd"/>
                        <w:r>
                          <w:rPr>
                            <w:rFonts w:ascii="Consolas" w:hAnsi="Consolas" w:cs="Consolas"/>
                            <w:color w:val="6F008A"/>
                            <w:sz w:val="19"/>
                            <w:szCs w:val="19"/>
                            <w:highlight w:val="white"/>
                          </w:rPr>
                          <w:t xml:space="preserve"> </w:t>
                        </w:r>
                        <w:proofErr w:type="spellStart"/>
                        <w:r>
                          <w:rPr>
                            <w:rFonts w:ascii="Consolas" w:hAnsi="Consolas" w:cs="Consolas"/>
                            <w:color w:val="6F008A"/>
                            <w:sz w:val="19"/>
                            <w:szCs w:val="19"/>
                            <w:highlight w:val="white"/>
                          </w:rPr>
                          <w:t>destinationSize</w:t>
                        </w:r>
                        <w:proofErr w:type="spellEnd"/>
                        <w:r>
                          <w:rPr>
                            <w:rFonts w:ascii="Consolas" w:hAnsi="Consolas" w:cs="Consolas"/>
                            <w:color w:val="6F008A"/>
                            <w:sz w:val="19"/>
                            <w:szCs w:val="19"/>
                            <w:highlight w:val="white"/>
                          </w:rPr>
                          <w:t>;</w:t>
                        </w:r>
                      </w:p>
                      <w:p w14:paraId="3E8F034C" w14:textId="77777777" w:rsidR="00BD241B" w:rsidRDefault="00BD241B" w:rsidP="00F43DA6">
                        <w:pPr>
                          <w:autoSpaceDE w:val="0"/>
                          <w:autoSpaceDN w:val="0"/>
                          <w:adjustRightInd w:val="0"/>
                          <w:spacing w:after="0" w:line="240" w:lineRule="auto"/>
                          <w:ind w:firstLine="72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funkyTV</w:t>
                        </w:r>
                        <w:proofErr w:type="spellEnd"/>
                        <w:proofErr w:type="gram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hasEthernet</w:t>
                        </w:r>
                        <w:proofErr w:type="spellEnd"/>
                        <w:r>
                          <w:rPr>
                            <w:rFonts w:ascii="Consolas" w:hAnsi="Consolas" w:cs="Consolas"/>
                            <w:color w:val="000000"/>
                            <w:sz w:val="19"/>
                            <w:szCs w:val="19"/>
                            <w:highlight w:val="white"/>
                          </w:rPr>
                          <w:t xml:space="preserve"> = false;</w:t>
                        </w:r>
                      </w:p>
                      <w:p w14:paraId="0F7E4BE9" w14:textId="77777777" w:rsidR="00BD241B" w:rsidRDefault="00BD241B" w:rsidP="00F43DA6">
                        <w:pPr>
                          <w:autoSpaceDE w:val="0"/>
                          <w:autoSpaceDN w:val="0"/>
                          <w:adjustRightInd w:val="0"/>
                          <w:spacing w:after="0" w:line="240" w:lineRule="auto"/>
                          <w:ind w:firstLine="720"/>
                          <w:rPr>
                            <w:rFonts w:ascii="Consolas" w:hAnsi="Consolas" w:cs="Consolas"/>
                            <w:color w:val="6F008A"/>
                            <w:sz w:val="19"/>
                            <w:szCs w:val="19"/>
                            <w:highlight w:val="white"/>
                          </w:rPr>
                        </w:pPr>
                        <w:proofErr w:type="spellStart"/>
                        <w:proofErr w:type="gramStart"/>
                        <w:r>
                          <w:rPr>
                            <w:rFonts w:ascii="Consolas" w:hAnsi="Consolas" w:cs="Consolas"/>
                            <w:color w:val="000000"/>
                            <w:sz w:val="19"/>
                            <w:szCs w:val="19"/>
                            <w:highlight w:val="white"/>
                          </w:rPr>
                          <w:t>funkyTV</w:t>
                        </w:r>
                        <w:proofErr w:type="spellEnd"/>
                        <w:proofErr w:type="gram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screenSize</w:t>
                        </w:r>
                        <w:proofErr w:type="spellEnd"/>
                        <w:r>
                          <w:rPr>
                            <w:rFonts w:ascii="Consolas" w:hAnsi="Consolas" w:cs="Consolas"/>
                            <w:color w:val="000000"/>
                            <w:sz w:val="19"/>
                            <w:szCs w:val="19"/>
                            <w:highlight w:val="white"/>
                          </w:rPr>
                          <w:t xml:space="preserve"> = 42;</w:t>
                        </w:r>
                      </w:p>
                      <w:p w14:paraId="7B32E030" w14:textId="77777777" w:rsidR="00BD241B" w:rsidRDefault="00BD241B" w:rsidP="00F43DA6">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6F008A"/>
                            <w:sz w:val="19"/>
                            <w:szCs w:val="19"/>
                            <w:highlight w:val="white"/>
                          </w:rPr>
                          <w:t>SE</w:t>
                        </w:r>
                        <w:ins w:id="86" w:author="Andrei Porumb" w:date="2015-08-11T08:03:00Z">
                          <w:r>
                            <w:rPr>
                              <w:rFonts w:ascii="Consolas" w:hAnsi="Consolas" w:cs="Consolas"/>
                              <w:color w:val="6F008A"/>
                              <w:sz w:val="19"/>
                              <w:szCs w:val="19"/>
                              <w:highlight w:val="white"/>
                            </w:rPr>
                            <w:t>RIALIZE</w:t>
                          </w:r>
                        </w:ins>
                        <w:del w:id="87" w:author="Andrei Porumb" w:date="2015-08-11T08:03:00Z">
                          <w:r w:rsidDel="00464BDC">
                            <w:rPr>
                              <w:rFonts w:ascii="Consolas" w:hAnsi="Consolas" w:cs="Consolas"/>
                              <w:color w:val="6F008A"/>
                              <w:sz w:val="19"/>
                              <w:szCs w:val="19"/>
                              <w:highlight w:val="white"/>
                            </w:rPr>
                            <w:delText>ND</w:delText>
                          </w:r>
                        </w:del>
                        <w:r>
                          <w:rPr>
                            <w:rFonts w:ascii="Consolas" w:hAnsi="Consolas" w:cs="Consolas"/>
                            <w:color w:val="6F008A"/>
                            <w:sz w:val="19"/>
                            <w:szCs w:val="19"/>
                            <w:highlight w:val="white"/>
                          </w:rPr>
                          <w:t>_</w:t>
                        </w:r>
                        <w:proofErr w:type="gramStart"/>
                        <w:r>
                          <w:rPr>
                            <w:rFonts w:ascii="Consolas" w:hAnsi="Consolas" w:cs="Consolas"/>
                            <w:color w:val="6F008A"/>
                            <w:sz w:val="19"/>
                            <w:szCs w:val="19"/>
                            <w:highlight w:val="white"/>
                          </w:rPr>
                          <w:t>DELAYED</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&amp;destination, &amp;</w:t>
                        </w:r>
                        <w:proofErr w:type="spellStart"/>
                        <w:r>
                          <w:rPr>
                            <w:rFonts w:ascii="Consolas" w:hAnsi="Consolas" w:cs="Consolas"/>
                            <w:color w:val="000000"/>
                            <w:sz w:val="19"/>
                            <w:szCs w:val="19"/>
                            <w:highlight w:val="white"/>
                          </w:rPr>
                          <w:t>destinationSize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funkyTV</w:t>
                        </w:r>
                        <w:proofErr w:type="spell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hasEthernet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funkyTV</w:t>
                        </w:r>
                        <w:proofErr w:type="spell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screenSize</w:t>
                        </w:r>
                        <w:proofErr w:type="spellEnd"/>
                        <w:r>
                          <w:rPr>
                            <w:rFonts w:ascii="Consolas" w:hAnsi="Consolas" w:cs="Consolas"/>
                            <w:color w:val="000000"/>
                            <w:sz w:val="19"/>
                            <w:szCs w:val="19"/>
                            <w:highlight w:val="white"/>
                          </w:rPr>
                          <w:t>);</w:t>
                        </w:r>
                      </w:p>
                      <w:p w14:paraId="69CF9AA1" w14:textId="77777777" w:rsidR="00BD241B" w:rsidRDefault="00BD241B" w:rsidP="008939CD">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w:t>
                        </w:r>
                      </w:p>
                      <w:p w14:paraId="5C6C02CE" w14:textId="77777777" w:rsidR="00BD241B" w:rsidRDefault="00BD241B" w:rsidP="008939C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txbxContent>
                  </v:textbox>
                  <w10:wrap type="topAndBottom" anchorx="margin"/>
                </v:shape>
              </w:pict>
            </mc:Fallback>
          </mc:AlternateContent>
        </w:r>
        <w:r w:rsidR="00BD241B">
          <w:t>SERIALIZE</w:t>
        </w:r>
      </w:ins>
      <w:r w:rsidR="008939CD" w:rsidDel="009666A3">
        <w:t>_</w:t>
      </w:r>
      <w:r w:rsidR="00974039">
        <w:t>DELAYED</w:t>
      </w:r>
      <w:r w:rsidR="009666A3">
        <w:t>_</w:t>
      </w:r>
      <w:proofErr w:type="gramStart"/>
      <w:r w:rsidR="009666A3">
        <w:t>DATA</w:t>
      </w:r>
      <w:r w:rsidR="008939CD">
        <w:t>(</w:t>
      </w:r>
      <w:proofErr w:type="gramEnd"/>
      <w:r w:rsidR="008D0D00">
        <w:t>device</w:t>
      </w:r>
      <w:r w:rsidR="003C6AAC">
        <w:t xml:space="preserve">, destination, </w:t>
      </w:r>
      <w:proofErr w:type="spellStart"/>
      <w:r w:rsidR="003C6AAC">
        <w:t>destinationSize</w:t>
      </w:r>
      <w:proofErr w:type="spellEnd"/>
      <w:r w:rsidR="008939CD">
        <w:t>)</w:t>
      </w:r>
    </w:p>
    <w:p w14:paraId="2BF81328" w14:textId="7E9905CD" w:rsidR="008939CD" w:rsidRDefault="008939CD" w:rsidP="008939CD">
      <w:r>
        <w:t xml:space="preserve">This macro </w:t>
      </w:r>
      <w:r w:rsidR="008D0D00">
        <w:t xml:space="preserve">will </w:t>
      </w:r>
      <w:r w:rsidR="003C6AAC">
        <w:t xml:space="preserve">serialize </w:t>
      </w:r>
      <w:r w:rsidR="00051E18">
        <w:t xml:space="preserve">all </w:t>
      </w:r>
      <w:r w:rsidR="00974039">
        <w:t>delayed</w:t>
      </w:r>
      <w:r w:rsidR="007E6D37">
        <w:t xml:space="preserve"> </w:t>
      </w:r>
      <w:r w:rsidR="00051E18">
        <w:t xml:space="preserve">batched data for a specific device. </w:t>
      </w:r>
      <w:r w:rsidR="008D0D00">
        <w:t xml:space="preserve">If the device does not have data to be sent, it will ignore the command. </w:t>
      </w:r>
    </w:p>
    <w:p w14:paraId="07BFD004" w14:textId="77777777" w:rsidR="008D0D00" w:rsidRDefault="008D0D00" w:rsidP="008D0D00">
      <w:r w:rsidRPr="00BF03A9">
        <w:rPr>
          <w:u w:val="single"/>
        </w:rPr>
        <w:t>Arguments</w:t>
      </w:r>
      <w:r>
        <w:t>:</w:t>
      </w:r>
    </w:p>
    <w:p w14:paraId="649BE11F" w14:textId="1C01D22F" w:rsidR="008D0D00" w:rsidRDefault="008D0D00" w:rsidP="008D0D00">
      <w:pPr>
        <w:pStyle w:val="ListParagraph"/>
        <w:numPr>
          <w:ilvl w:val="0"/>
          <w:numId w:val="6"/>
        </w:numPr>
      </w:pPr>
      <w:proofErr w:type="gramStart"/>
      <w:r w:rsidRPr="00BF03A9">
        <w:rPr>
          <w:i/>
        </w:rPr>
        <w:t>device</w:t>
      </w:r>
      <w:proofErr w:type="gramEnd"/>
      <w:r>
        <w:t xml:space="preserve"> – A device pointer that identifies the device to send batched data.</w:t>
      </w:r>
    </w:p>
    <w:p w14:paraId="38CBC7E2" w14:textId="7C185BAA" w:rsidR="003C6AAC" w:rsidRDefault="003C6AAC" w:rsidP="008D0D00">
      <w:pPr>
        <w:pStyle w:val="ListParagraph"/>
        <w:numPr>
          <w:ilvl w:val="0"/>
          <w:numId w:val="6"/>
        </w:numPr>
      </w:pPr>
      <w:r>
        <w:rPr>
          <w:i/>
        </w:rPr>
        <w:t xml:space="preserve">Destination </w:t>
      </w:r>
      <w:r w:rsidRPr="007C344F">
        <w:t>-</w:t>
      </w:r>
      <w:r>
        <w:t xml:space="preserve"> pointer to an unsigned char* that </w:t>
      </w:r>
      <w:proofErr w:type="spellStart"/>
      <w:r>
        <w:t>recieves</w:t>
      </w:r>
      <w:proofErr w:type="spellEnd"/>
      <w:r>
        <w:t xml:space="preserve"> the batched data</w:t>
      </w:r>
    </w:p>
    <w:p w14:paraId="4DD4E9C0" w14:textId="7BE648E7" w:rsidR="003C6AAC" w:rsidRDefault="003C6AAC" w:rsidP="008D0D00">
      <w:pPr>
        <w:pStyle w:val="ListParagraph"/>
        <w:numPr>
          <w:ilvl w:val="0"/>
          <w:numId w:val="6"/>
        </w:numPr>
      </w:pPr>
      <w:proofErr w:type="spellStart"/>
      <w:proofErr w:type="gramStart"/>
      <w:r>
        <w:rPr>
          <w:i/>
        </w:rPr>
        <w:t>destinationSize</w:t>
      </w:r>
      <w:proofErr w:type="spellEnd"/>
      <w:proofErr w:type="gramEnd"/>
      <w:r>
        <w:rPr>
          <w:i/>
        </w:rPr>
        <w:t xml:space="preserve"> </w:t>
      </w:r>
      <w:r w:rsidRPr="007C344F">
        <w:t>-</w:t>
      </w:r>
      <w:r>
        <w:t xml:space="preserve"> pointer to a </w:t>
      </w:r>
      <w:proofErr w:type="spellStart"/>
      <w:r>
        <w:t>size_t</w:t>
      </w:r>
      <w:proofErr w:type="spellEnd"/>
      <w:r>
        <w:t xml:space="preserve"> that received the size of the batched data in bytes.</w:t>
      </w:r>
    </w:p>
    <w:p w14:paraId="401B89FC" w14:textId="65AED20B" w:rsidR="006F5135" w:rsidRDefault="006629B9" w:rsidP="00FC125A">
      <w:pPr>
        <w:pStyle w:val="Heading2"/>
      </w:pPr>
      <w:r>
        <w:rPr>
          <w:noProof/>
        </w:rPr>
        <w:lastRenderedPageBreak/>
        <mc:AlternateContent>
          <mc:Choice Requires="wps">
            <w:drawing>
              <wp:anchor distT="45720" distB="45720" distL="114300" distR="114300" simplePos="0" relativeHeight="251651584" behindDoc="0" locked="0" layoutInCell="1" allowOverlap="1" wp14:anchorId="228BB2B9" wp14:editId="33D5EB70">
                <wp:simplePos x="0" y="0"/>
                <wp:positionH relativeFrom="margin">
                  <wp:align>right</wp:align>
                </wp:positionH>
                <wp:positionV relativeFrom="paragraph">
                  <wp:posOffset>0</wp:posOffset>
                </wp:positionV>
                <wp:extent cx="5880100" cy="4425950"/>
                <wp:effectExtent l="0" t="0" r="25400" b="12700"/>
                <wp:wrapTopAndBottom/>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0100" cy="4425950"/>
                        </a:xfrm>
                        <a:prstGeom prst="rect">
                          <a:avLst/>
                        </a:prstGeom>
                        <a:solidFill>
                          <a:srgbClr val="FFFFFF"/>
                        </a:solidFill>
                        <a:ln w="9525">
                          <a:solidFill>
                            <a:srgbClr val="000000"/>
                          </a:solidFill>
                          <a:miter lim="800000"/>
                          <a:headEnd/>
                          <a:tailEnd/>
                        </a:ln>
                      </wps:spPr>
                      <wps:txbx>
                        <w:txbxContent>
                          <w:p w14:paraId="675C9144" w14:textId="77777777" w:rsidR="000C5A40" w:rsidRDefault="000C5A40" w:rsidP="000C5A4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BEGIN_IOT_</w:t>
                            </w:r>
                            <w:proofErr w:type="gramStart"/>
                            <w:r>
                              <w:rPr>
                                <w:rFonts w:ascii="Consolas" w:hAnsi="Consolas" w:cs="Consolas"/>
                                <w:color w:val="000000"/>
                                <w:sz w:val="19"/>
                                <w:szCs w:val="19"/>
                                <w:highlight w:val="white"/>
                              </w:rPr>
                              <w:t>DECLARATIONS(</w:t>
                            </w:r>
                            <w:proofErr w:type="spellStart"/>
                            <w:proofErr w:type="gramEnd"/>
                            <w:r>
                              <w:rPr>
                                <w:rFonts w:ascii="Consolas" w:hAnsi="Consolas" w:cs="Consolas"/>
                                <w:color w:val="000000"/>
                                <w:sz w:val="19"/>
                                <w:szCs w:val="19"/>
                                <w:highlight w:val="white"/>
                              </w:rPr>
                              <w:t>MyFunkyTV</w:t>
                            </w:r>
                            <w:proofErr w:type="spellEnd"/>
                            <w:r>
                              <w:rPr>
                                <w:rFonts w:ascii="Consolas" w:hAnsi="Consolas" w:cs="Consolas"/>
                                <w:color w:val="000000"/>
                                <w:sz w:val="19"/>
                                <w:szCs w:val="19"/>
                                <w:highlight w:val="white"/>
                              </w:rPr>
                              <w:t>)</w:t>
                            </w:r>
                          </w:p>
                          <w:p w14:paraId="653DBB96" w14:textId="77777777" w:rsidR="000C5A40" w:rsidRDefault="000C5A40" w:rsidP="000C5A40">
                            <w:pPr>
                              <w:autoSpaceDE w:val="0"/>
                              <w:autoSpaceDN w:val="0"/>
                              <w:adjustRightInd w:val="0"/>
                              <w:spacing w:after="0" w:line="240" w:lineRule="auto"/>
                              <w:rPr>
                                <w:rFonts w:ascii="Consolas" w:hAnsi="Consolas" w:cs="Consolas"/>
                                <w:color w:val="000000"/>
                                <w:sz w:val="19"/>
                                <w:szCs w:val="19"/>
                                <w:highlight w:val="white"/>
                              </w:rPr>
                            </w:pPr>
                          </w:p>
                          <w:p w14:paraId="0C525A30" w14:textId="77777777" w:rsidR="000C5A40" w:rsidRDefault="000C5A40" w:rsidP="000C5A4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DECLARE_IOT_</w:t>
                            </w:r>
                            <w:proofErr w:type="gramStart"/>
                            <w:r>
                              <w:rPr>
                                <w:rFonts w:ascii="Consolas" w:hAnsi="Consolas" w:cs="Consolas"/>
                                <w:color w:val="000000"/>
                                <w:sz w:val="19"/>
                                <w:szCs w:val="19"/>
                                <w:highlight w:val="white"/>
                              </w:rPr>
                              <w:t>MODEL(</w:t>
                            </w:r>
                            <w:proofErr w:type="spellStart"/>
                            <w:proofErr w:type="gramEnd"/>
                            <w:r>
                              <w:rPr>
                                <w:rFonts w:ascii="Consolas" w:hAnsi="Consolas" w:cs="Consolas"/>
                                <w:color w:val="000000"/>
                                <w:sz w:val="19"/>
                                <w:szCs w:val="19"/>
                                <w:highlight w:val="white"/>
                              </w:rPr>
                              <w:t>FunkyTV</w:t>
                            </w:r>
                            <w:proofErr w:type="spellEnd"/>
                            <w:r>
                              <w:rPr>
                                <w:rFonts w:ascii="Consolas" w:hAnsi="Consolas" w:cs="Consolas"/>
                                <w:color w:val="000000"/>
                                <w:sz w:val="19"/>
                                <w:szCs w:val="19"/>
                                <w:highlight w:val="white"/>
                              </w:rPr>
                              <w:t>,</w:t>
                            </w:r>
                          </w:p>
                          <w:p w14:paraId="4E5A9E1B" w14:textId="49AE1B3A" w:rsidR="000C5A40" w:rsidRDefault="000C5A40" w:rsidP="000C5A4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Pr="00295C36">
                              <w:rPr>
                                <w:rFonts w:ascii="Consolas" w:hAnsi="Consolas" w:cs="Consolas"/>
                                <w:color w:val="000000"/>
                                <w:sz w:val="19"/>
                                <w:szCs w:val="19"/>
                              </w:rPr>
                              <w:t>WITH_</w:t>
                            </w:r>
                            <w:proofErr w:type="gramStart"/>
                            <w:r w:rsidR="00EB6D1F">
                              <w:rPr>
                                <w:rFonts w:ascii="Consolas" w:hAnsi="Consolas" w:cs="Consolas"/>
                                <w:color w:val="000000"/>
                                <w:sz w:val="19"/>
                                <w:szCs w:val="19"/>
                              </w:rPr>
                              <w:t>DATA</w:t>
                            </w:r>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screenSize</w:t>
                            </w:r>
                            <w:proofErr w:type="spellEnd"/>
                            <w:r>
                              <w:rPr>
                                <w:rFonts w:ascii="Consolas" w:hAnsi="Consolas" w:cs="Consolas"/>
                                <w:color w:val="000000"/>
                                <w:sz w:val="19"/>
                                <w:szCs w:val="19"/>
                                <w:highlight w:val="white"/>
                              </w:rPr>
                              <w:t>),</w:t>
                            </w:r>
                          </w:p>
                          <w:p w14:paraId="05705445" w14:textId="375766F3" w:rsidR="000C5A40" w:rsidRDefault="000C5A40" w:rsidP="000C5A4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Pr="00295C36">
                              <w:rPr>
                                <w:rFonts w:ascii="Consolas" w:hAnsi="Consolas" w:cs="Consolas"/>
                                <w:color w:val="000000"/>
                                <w:sz w:val="19"/>
                                <w:szCs w:val="19"/>
                              </w:rPr>
                              <w:t>WITH_</w:t>
                            </w:r>
                            <w:proofErr w:type="gramStart"/>
                            <w:r w:rsidR="00EB6D1F">
                              <w:rPr>
                                <w:rFonts w:ascii="Consolas" w:hAnsi="Consolas" w:cs="Consolas"/>
                                <w:color w:val="000000"/>
                                <w:sz w:val="19"/>
                                <w:szCs w:val="19"/>
                              </w:rPr>
                              <w:t>DATA</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bool, </w:t>
                            </w:r>
                            <w:proofErr w:type="spellStart"/>
                            <w:r>
                              <w:rPr>
                                <w:rFonts w:ascii="Consolas" w:hAnsi="Consolas" w:cs="Consolas"/>
                                <w:color w:val="000000"/>
                                <w:sz w:val="19"/>
                                <w:szCs w:val="19"/>
                                <w:highlight w:val="white"/>
                              </w:rPr>
                              <w:t>hasEthernet</w:t>
                            </w:r>
                            <w:proofErr w:type="spellEnd"/>
                            <w:r>
                              <w:rPr>
                                <w:rFonts w:ascii="Consolas" w:hAnsi="Consolas" w:cs="Consolas"/>
                                <w:color w:val="000000"/>
                                <w:sz w:val="19"/>
                                <w:szCs w:val="19"/>
                                <w:highlight w:val="white"/>
                              </w:rPr>
                              <w:t>),</w:t>
                            </w:r>
                          </w:p>
                          <w:p w14:paraId="415D821B" w14:textId="77777777" w:rsidR="000C5A40" w:rsidRDefault="000C5A40" w:rsidP="000C5A4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Pr="00EB6D1F">
                              <w:rPr>
                                <w:rFonts w:ascii="Consolas" w:hAnsi="Consolas" w:cs="Consolas"/>
                                <w:color w:val="7030A0"/>
                                <w:sz w:val="19"/>
                                <w:szCs w:val="19"/>
                                <w:highlight w:val="white"/>
                              </w:rPr>
                              <w:t>…</w:t>
                            </w:r>
                          </w:p>
                          <w:p w14:paraId="49926D29" w14:textId="0E3C24D5" w:rsidR="000C5A40" w:rsidRPr="00EB6D1F" w:rsidRDefault="000C5A40" w:rsidP="000C5A4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3D4D36C2" w14:textId="77777777" w:rsidR="00290354" w:rsidRDefault="00290354" w:rsidP="00290354">
                            <w:pPr>
                              <w:autoSpaceDE w:val="0"/>
                              <w:autoSpaceDN w:val="0"/>
                              <w:adjustRightInd w:val="0"/>
                              <w:spacing w:after="0" w:line="240" w:lineRule="auto"/>
                              <w:rPr>
                                <w:rFonts w:ascii="Consolas" w:hAnsi="Consolas" w:cs="Consolas"/>
                                <w:color w:val="6F008A"/>
                                <w:sz w:val="19"/>
                                <w:szCs w:val="19"/>
                                <w:highlight w:val="white"/>
                              </w:rPr>
                            </w:pPr>
                            <w:r>
                              <w:rPr>
                                <w:rFonts w:ascii="Consolas" w:hAnsi="Consolas" w:cs="Consolas"/>
                                <w:color w:val="6F008A"/>
                                <w:sz w:val="19"/>
                                <w:szCs w:val="19"/>
                                <w:highlight w:val="white"/>
                              </w:rPr>
                              <w:t>…</w:t>
                            </w:r>
                          </w:p>
                          <w:p w14:paraId="563A8512" w14:textId="12FB02FE" w:rsidR="00290354" w:rsidRDefault="00290354" w:rsidP="00290354">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handle</w:t>
                            </w:r>
                            <w:r w:rsidR="009B2B57">
                              <w:rPr>
                                <w:rFonts w:ascii="Consolas" w:hAnsi="Consolas" w:cs="Consolas"/>
                                <w:color w:val="000000"/>
                                <w:sz w:val="19"/>
                                <w:szCs w:val="19"/>
                                <w:highlight w:val="white"/>
                              </w:rPr>
                              <w:t>IoT</w:t>
                            </w:r>
                            <w:r>
                              <w:rPr>
                                <w:rFonts w:ascii="Consolas" w:hAnsi="Consolas" w:cs="Consolas"/>
                                <w:color w:val="000000"/>
                                <w:sz w:val="19"/>
                                <w:szCs w:val="19"/>
                                <w:highlight w:val="white"/>
                              </w:rPr>
                              <w:t>HubCallBack</w:t>
                            </w:r>
                            <w:proofErr w:type="spellEnd"/>
                            <w:r>
                              <w:rPr>
                                <w:rFonts w:ascii="Consolas" w:hAnsi="Consolas" w:cs="Consolas"/>
                                <w:color w:val="000000"/>
                                <w:sz w:val="19"/>
                                <w:szCs w:val="19"/>
                                <w:highlight w:val="white"/>
                              </w:rPr>
                              <w:t>(</w:t>
                            </w:r>
                            <w:r w:rsidR="009B2B57">
                              <w:rPr>
                                <w:rFonts w:ascii="Consolas" w:hAnsi="Consolas" w:cs="Consolas"/>
                                <w:color w:val="2B91AF"/>
                                <w:sz w:val="19"/>
                                <w:szCs w:val="19"/>
                                <w:highlight w:val="white"/>
                              </w:rPr>
                              <w:t>IOT</w:t>
                            </w:r>
                            <w:r>
                              <w:rPr>
                                <w:rFonts w:ascii="Consolas" w:hAnsi="Consolas" w:cs="Consolas"/>
                                <w:color w:val="2B91AF"/>
                                <w:sz w:val="19"/>
                                <w:szCs w:val="19"/>
                                <w:highlight w:val="white"/>
                              </w:rPr>
                              <w:t>HUB_CLIENT_CONFIRMATION_RESULT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result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userContextCallback</w:t>
                            </w:r>
                            <w:proofErr w:type="spellEnd"/>
                            <w:r>
                              <w:rPr>
                                <w:rFonts w:ascii="Consolas" w:hAnsi="Consolas" w:cs="Consolas"/>
                                <w:color w:val="000000"/>
                                <w:sz w:val="19"/>
                                <w:szCs w:val="19"/>
                                <w:highlight w:val="white"/>
                              </w:rPr>
                              <w:t>)</w:t>
                            </w:r>
                          </w:p>
                          <w:p w14:paraId="1E0FE027" w14:textId="77777777" w:rsidR="00290354" w:rsidRDefault="00290354" w:rsidP="002903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6216FF20" w14:textId="77777777" w:rsidR="00290354" w:rsidRPr="006A1532" w:rsidRDefault="00290354" w:rsidP="00290354">
                            <w:pPr>
                              <w:autoSpaceDE w:val="0"/>
                              <w:autoSpaceDN w:val="0"/>
                              <w:adjustRightInd w:val="0"/>
                              <w:spacing w:after="0" w:line="240" w:lineRule="auto"/>
                              <w:rPr>
                                <w:rFonts w:ascii="Consolas" w:hAnsi="Consolas" w:cs="Consolas"/>
                                <w:color w:val="6F008A"/>
                                <w:sz w:val="19"/>
                                <w:szCs w:val="19"/>
                                <w:highlight w:val="white"/>
                              </w:rPr>
                            </w:pPr>
                            <w:r>
                              <w:rPr>
                                <w:rFonts w:ascii="Consolas" w:hAnsi="Consolas" w:cs="Consolas"/>
                                <w:color w:val="000000"/>
                                <w:sz w:val="19"/>
                                <w:szCs w:val="19"/>
                                <w:highlight w:val="white"/>
                              </w:rPr>
                              <w:t xml:space="preserve">     </w:t>
                            </w:r>
                            <w:r w:rsidRPr="006A1532">
                              <w:rPr>
                                <w:rFonts w:ascii="Consolas" w:hAnsi="Consolas" w:cs="Consolas"/>
                                <w:color w:val="6F008A"/>
                                <w:sz w:val="19"/>
                                <w:szCs w:val="19"/>
                                <w:highlight w:val="white"/>
                              </w:rPr>
                              <w:t>&lt;</w:t>
                            </w:r>
                            <w:proofErr w:type="gramStart"/>
                            <w:r w:rsidRPr="006A1532">
                              <w:rPr>
                                <w:rFonts w:ascii="Consolas" w:hAnsi="Consolas" w:cs="Consolas"/>
                                <w:color w:val="6F008A"/>
                                <w:sz w:val="19"/>
                                <w:szCs w:val="19"/>
                                <w:highlight w:val="white"/>
                              </w:rPr>
                              <w:t>YOUR</w:t>
                            </w:r>
                            <w:proofErr w:type="gramEnd"/>
                            <w:r w:rsidRPr="006A1532">
                              <w:rPr>
                                <w:rFonts w:ascii="Consolas" w:hAnsi="Consolas" w:cs="Consolas"/>
                                <w:color w:val="6F008A"/>
                                <w:sz w:val="19"/>
                                <w:szCs w:val="19"/>
                                <w:highlight w:val="white"/>
                              </w:rPr>
                              <w:t xml:space="preserve"> HANDLE CODE HERE&gt;</w:t>
                            </w:r>
                          </w:p>
                          <w:p w14:paraId="274648FE" w14:textId="77777777" w:rsidR="00290354" w:rsidRPr="006A1532" w:rsidRDefault="00290354" w:rsidP="002903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4E6AEDFF" w14:textId="77777777" w:rsidR="00290354" w:rsidRDefault="00290354" w:rsidP="00290354">
                            <w:pPr>
                              <w:autoSpaceDE w:val="0"/>
                              <w:autoSpaceDN w:val="0"/>
                              <w:adjustRightInd w:val="0"/>
                              <w:spacing w:after="0" w:line="240" w:lineRule="auto"/>
                              <w:rPr>
                                <w:rFonts w:ascii="Consolas" w:hAnsi="Consolas" w:cs="Consolas"/>
                                <w:color w:val="6F008A"/>
                                <w:sz w:val="19"/>
                                <w:szCs w:val="19"/>
                                <w:highlight w:val="white"/>
                              </w:rPr>
                            </w:pPr>
                            <w:r>
                              <w:rPr>
                                <w:rFonts w:ascii="Consolas" w:hAnsi="Consolas" w:cs="Consolas"/>
                                <w:color w:val="6F008A"/>
                                <w:sz w:val="19"/>
                                <w:szCs w:val="19"/>
                                <w:highlight w:val="white"/>
                              </w:rPr>
                              <w:t>…</w:t>
                            </w:r>
                          </w:p>
                          <w:p w14:paraId="50D19D38" w14:textId="77777777" w:rsidR="000C5A40" w:rsidRDefault="000C5A40" w:rsidP="000C5A40">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main(</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argc</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argv</w:t>
                            </w:r>
                            <w:proofErr w:type="spellEnd"/>
                            <w:r>
                              <w:rPr>
                                <w:rFonts w:ascii="Consolas" w:hAnsi="Consolas" w:cs="Consolas"/>
                                <w:color w:val="000000"/>
                                <w:sz w:val="19"/>
                                <w:szCs w:val="19"/>
                                <w:highlight w:val="white"/>
                              </w:rPr>
                              <w:t>)</w:t>
                            </w:r>
                          </w:p>
                          <w:p w14:paraId="14894A2F" w14:textId="77777777" w:rsidR="000C5A40" w:rsidRDefault="000C5A40" w:rsidP="000C5A4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71EFA292" w14:textId="77777777" w:rsidR="000C5A40" w:rsidRDefault="000C5A40" w:rsidP="000C5A40">
                            <w:pPr>
                              <w:autoSpaceDE w:val="0"/>
                              <w:autoSpaceDN w:val="0"/>
                              <w:adjustRightInd w:val="0"/>
                              <w:spacing w:after="0" w:line="240" w:lineRule="auto"/>
                              <w:ind w:firstLine="720"/>
                              <w:rPr>
                                <w:rFonts w:ascii="Consolas" w:hAnsi="Consolas" w:cs="Consolas"/>
                                <w:color w:val="6F008A"/>
                                <w:sz w:val="19"/>
                                <w:szCs w:val="19"/>
                                <w:highlight w:val="white"/>
                              </w:rPr>
                            </w:pPr>
                            <w:r>
                              <w:rPr>
                                <w:rFonts w:ascii="Consolas" w:hAnsi="Consolas" w:cs="Consolas"/>
                                <w:color w:val="6F008A"/>
                                <w:sz w:val="19"/>
                                <w:szCs w:val="19"/>
                                <w:highlight w:val="white"/>
                              </w:rPr>
                              <w:t>…</w:t>
                            </w:r>
                          </w:p>
                          <w:p w14:paraId="113CAF68" w14:textId="77777777" w:rsidR="000C5A40" w:rsidRDefault="000C5A40" w:rsidP="000C5A4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FunkyTV</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funkyTV</w:t>
                            </w:r>
                            <w:proofErr w:type="spellEnd"/>
                            <w:r>
                              <w:rPr>
                                <w:rFonts w:ascii="Consolas" w:hAnsi="Consolas" w:cs="Consolas"/>
                                <w:color w:val="000000"/>
                                <w:sz w:val="19"/>
                                <w:szCs w:val="19"/>
                                <w:highlight w:val="white"/>
                              </w:rPr>
                              <w:t xml:space="preserve"> =</w:t>
                            </w:r>
                          </w:p>
                          <w:p w14:paraId="6021DFB4" w14:textId="50E84C2D" w:rsidR="000C5A40" w:rsidRDefault="000C5A40" w:rsidP="000C5A4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6F008A"/>
                                <w:sz w:val="19"/>
                                <w:szCs w:val="19"/>
                                <w:highlight w:val="white"/>
                              </w:rPr>
                              <w:t>CREATE_</w:t>
                            </w:r>
                            <w:proofErr w:type="gramStart"/>
                            <w:r>
                              <w:rPr>
                                <w:rFonts w:ascii="Consolas" w:hAnsi="Consolas" w:cs="Consolas"/>
                                <w:color w:val="6F008A"/>
                                <w:sz w:val="19"/>
                                <w:szCs w:val="19"/>
                                <w:highlight w:val="white"/>
                              </w:rPr>
                              <w:t>DEVICE</w:t>
                            </w:r>
                            <w:r>
                              <w:rPr>
                                <w:rFonts w:ascii="Consolas" w:hAnsi="Consolas" w:cs="Consolas"/>
                                <w:color w:val="000000"/>
                                <w:sz w:val="19"/>
                                <w:szCs w:val="19"/>
                                <w:highlight w:val="white"/>
                              </w:rPr>
                              <w:t>(</w:t>
                            </w:r>
                            <w:proofErr w:type="spellStart"/>
                            <w:proofErr w:type="gramEnd"/>
                            <w:r w:rsidR="00E9739E">
                              <w:rPr>
                                <w:rFonts w:ascii="Consolas" w:hAnsi="Consolas" w:cs="Consolas"/>
                                <w:color w:val="000000"/>
                                <w:sz w:val="19"/>
                                <w:szCs w:val="19"/>
                                <w:highlight w:val="white"/>
                              </w:rPr>
                              <w:t>iotHubClientHandle</w:t>
                            </w:r>
                            <w:proofErr w:type="spellEnd"/>
                            <w:r>
                              <w:rPr>
                                <w:rFonts w:ascii="Consolas" w:hAnsi="Consolas" w:cs="Consolas"/>
                                <w:color w:val="000000"/>
                                <w:sz w:val="19"/>
                                <w:szCs w:val="19"/>
                                <w:highlight w:val="white"/>
                              </w:rPr>
                              <w:t xml:space="preserve">, </w:t>
                            </w:r>
                            <w:r w:rsidR="00C261BB">
                              <w:rPr>
                                <w:rFonts w:ascii="Consolas" w:hAnsi="Consolas" w:cs="Consolas"/>
                                <w:color w:val="000000"/>
                                <w:sz w:val="19"/>
                                <w:szCs w:val="19"/>
                                <w:highlight w:val="white"/>
                              </w:rPr>
                              <w:t xml:space="preserve">TRANSPORT_THREADED, </w:t>
                            </w:r>
                            <w:proofErr w:type="spellStart"/>
                            <w:r>
                              <w:rPr>
                                <w:rFonts w:ascii="Consolas" w:hAnsi="Consolas" w:cs="Consolas"/>
                                <w:color w:val="000000"/>
                                <w:sz w:val="19"/>
                                <w:szCs w:val="19"/>
                                <w:highlight w:val="white"/>
                              </w:rPr>
                              <w:t>MyFunkyTV</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FunkyTV</w:t>
                            </w:r>
                            <w:proofErr w:type="spellEnd"/>
                            <w:r>
                              <w:rPr>
                                <w:rFonts w:ascii="Consolas" w:hAnsi="Consolas" w:cs="Consolas"/>
                                <w:color w:val="000000"/>
                                <w:sz w:val="19"/>
                                <w:szCs w:val="19"/>
                                <w:highlight w:val="white"/>
                              </w:rPr>
                              <w:t>);</w:t>
                            </w:r>
                          </w:p>
                          <w:p w14:paraId="3FEC3DAA" w14:textId="7ABF32FC" w:rsidR="000C5A40" w:rsidRDefault="003C6AAC" w:rsidP="007C344F">
                            <w:pPr>
                              <w:autoSpaceDE w:val="0"/>
                              <w:autoSpaceDN w:val="0"/>
                              <w:adjustRightInd w:val="0"/>
                              <w:spacing w:after="0" w:line="240" w:lineRule="auto"/>
                              <w:rPr>
                                <w:rFonts w:ascii="Consolas" w:hAnsi="Consolas" w:cs="Consolas"/>
                                <w:color w:val="6F008A"/>
                                <w:sz w:val="19"/>
                                <w:szCs w:val="19"/>
                                <w:highlight w:val="white"/>
                              </w:rPr>
                            </w:pPr>
                            <w:r>
                              <w:rPr>
                                <w:rFonts w:ascii="Consolas" w:hAnsi="Consolas" w:cs="Consolas"/>
                                <w:color w:val="6F008A"/>
                                <w:sz w:val="19"/>
                                <w:szCs w:val="19"/>
                                <w:highlight w:val="white"/>
                              </w:rPr>
                              <w:tab/>
                            </w:r>
                            <w:proofErr w:type="gramStart"/>
                            <w:r>
                              <w:rPr>
                                <w:rFonts w:ascii="Consolas" w:hAnsi="Consolas" w:cs="Consolas"/>
                                <w:color w:val="6F008A"/>
                                <w:sz w:val="19"/>
                                <w:szCs w:val="19"/>
                                <w:highlight w:val="white"/>
                              </w:rPr>
                              <w:t>unsigned</w:t>
                            </w:r>
                            <w:proofErr w:type="gramEnd"/>
                            <w:r>
                              <w:rPr>
                                <w:rFonts w:ascii="Consolas" w:hAnsi="Consolas" w:cs="Consolas"/>
                                <w:color w:val="6F008A"/>
                                <w:sz w:val="19"/>
                                <w:szCs w:val="19"/>
                                <w:highlight w:val="white"/>
                              </w:rPr>
                              <w:t xml:space="preserve"> char *destination; </w:t>
                            </w:r>
                            <w:proofErr w:type="spellStart"/>
                            <w:r>
                              <w:rPr>
                                <w:rFonts w:ascii="Consolas" w:hAnsi="Consolas" w:cs="Consolas"/>
                                <w:color w:val="6F008A"/>
                                <w:sz w:val="19"/>
                                <w:szCs w:val="19"/>
                                <w:highlight w:val="white"/>
                              </w:rPr>
                              <w:t>size_t</w:t>
                            </w:r>
                            <w:proofErr w:type="spellEnd"/>
                            <w:r>
                              <w:rPr>
                                <w:rFonts w:ascii="Consolas" w:hAnsi="Consolas" w:cs="Consolas"/>
                                <w:color w:val="6F008A"/>
                                <w:sz w:val="19"/>
                                <w:szCs w:val="19"/>
                                <w:highlight w:val="white"/>
                              </w:rPr>
                              <w:t xml:space="preserve"> </w:t>
                            </w:r>
                            <w:proofErr w:type="spellStart"/>
                            <w:r>
                              <w:rPr>
                                <w:rFonts w:ascii="Consolas" w:hAnsi="Consolas" w:cs="Consolas"/>
                                <w:color w:val="6F008A"/>
                                <w:sz w:val="19"/>
                                <w:szCs w:val="19"/>
                                <w:highlight w:val="white"/>
                              </w:rPr>
                              <w:t>destinationSize</w:t>
                            </w:r>
                            <w:proofErr w:type="spellEnd"/>
                            <w:r>
                              <w:rPr>
                                <w:rFonts w:ascii="Consolas" w:hAnsi="Consolas" w:cs="Consolas"/>
                                <w:color w:val="6F008A"/>
                                <w:sz w:val="19"/>
                                <w:szCs w:val="19"/>
                                <w:highlight w:val="white"/>
                              </w:rPr>
                              <w:t>;</w:t>
                            </w:r>
                          </w:p>
                          <w:p w14:paraId="65068237" w14:textId="77777777" w:rsidR="000C5A40" w:rsidRDefault="000C5A40" w:rsidP="000C5A40">
                            <w:pPr>
                              <w:autoSpaceDE w:val="0"/>
                              <w:autoSpaceDN w:val="0"/>
                              <w:adjustRightInd w:val="0"/>
                              <w:spacing w:after="0" w:line="240" w:lineRule="auto"/>
                              <w:ind w:firstLine="72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funkyTV</w:t>
                            </w:r>
                            <w:proofErr w:type="spellEnd"/>
                            <w:proofErr w:type="gram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hasEthernet</w:t>
                            </w:r>
                            <w:proofErr w:type="spellEnd"/>
                            <w:r>
                              <w:rPr>
                                <w:rFonts w:ascii="Consolas" w:hAnsi="Consolas" w:cs="Consolas"/>
                                <w:color w:val="000000"/>
                                <w:sz w:val="19"/>
                                <w:szCs w:val="19"/>
                                <w:highlight w:val="white"/>
                              </w:rPr>
                              <w:t xml:space="preserve"> = false;</w:t>
                            </w:r>
                          </w:p>
                          <w:p w14:paraId="45BE618E" w14:textId="77777777" w:rsidR="000C5A40" w:rsidRDefault="000C5A40" w:rsidP="000C5A40">
                            <w:pPr>
                              <w:autoSpaceDE w:val="0"/>
                              <w:autoSpaceDN w:val="0"/>
                              <w:adjustRightInd w:val="0"/>
                              <w:spacing w:after="0" w:line="240" w:lineRule="auto"/>
                              <w:ind w:firstLine="720"/>
                              <w:rPr>
                                <w:rFonts w:ascii="Consolas" w:hAnsi="Consolas" w:cs="Consolas"/>
                                <w:color w:val="6F008A"/>
                                <w:sz w:val="19"/>
                                <w:szCs w:val="19"/>
                                <w:highlight w:val="white"/>
                              </w:rPr>
                            </w:pPr>
                            <w:proofErr w:type="spellStart"/>
                            <w:proofErr w:type="gramStart"/>
                            <w:r>
                              <w:rPr>
                                <w:rFonts w:ascii="Consolas" w:hAnsi="Consolas" w:cs="Consolas"/>
                                <w:color w:val="000000"/>
                                <w:sz w:val="19"/>
                                <w:szCs w:val="19"/>
                                <w:highlight w:val="white"/>
                              </w:rPr>
                              <w:t>funkyTV</w:t>
                            </w:r>
                            <w:proofErr w:type="spellEnd"/>
                            <w:proofErr w:type="gram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screenSize</w:t>
                            </w:r>
                            <w:proofErr w:type="spellEnd"/>
                            <w:r>
                              <w:rPr>
                                <w:rFonts w:ascii="Consolas" w:hAnsi="Consolas" w:cs="Consolas"/>
                                <w:color w:val="000000"/>
                                <w:sz w:val="19"/>
                                <w:szCs w:val="19"/>
                                <w:highlight w:val="white"/>
                              </w:rPr>
                              <w:t xml:space="preserve"> = 42;</w:t>
                            </w:r>
                          </w:p>
                          <w:p w14:paraId="4B6EB5F0" w14:textId="4AEA55B8" w:rsidR="00F43DA6" w:rsidRDefault="000C5A40" w:rsidP="00DD139F">
                            <w:pPr>
                              <w:autoSpaceDE w:val="0"/>
                              <w:autoSpaceDN w:val="0"/>
                              <w:adjustRightInd w:val="0"/>
                              <w:spacing w:after="0" w:line="240" w:lineRule="auto"/>
                              <w:ind w:firstLine="720"/>
                              <w:rPr>
                                <w:rFonts w:ascii="Consolas" w:hAnsi="Consolas" w:cs="Consolas"/>
                                <w:color w:val="6F008A"/>
                                <w:sz w:val="19"/>
                                <w:szCs w:val="19"/>
                                <w:highlight w:val="white"/>
                              </w:rPr>
                            </w:pPr>
                            <w:r>
                              <w:rPr>
                                <w:rFonts w:ascii="Consolas" w:hAnsi="Consolas" w:cs="Consolas"/>
                                <w:color w:val="6F008A"/>
                                <w:sz w:val="19"/>
                                <w:szCs w:val="19"/>
                                <w:highlight w:val="white"/>
                              </w:rPr>
                              <w:t>SE</w:t>
                            </w:r>
                            <w:del w:id="88" w:author="Andrei Porumb" w:date="2015-08-11T08:03:00Z">
                              <w:r w:rsidDel="00BD241B">
                                <w:rPr>
                                  <w:rFonts w:ascii="Consolas" w:hAnsi="Consolas" w:cs="Consolas"/>
                                  <w:color w:val="6F008A"/>
                                  <w:sz w:val="19"/>
                                  <w:szCs w:val="19"/>
                                  <w:highlight w:val="white"/>
                                </w:rPr>
                                <w:delText>ND</w:delText>
                              </w:r>
                            </w:del>
                            <w:ins w:id="89" w:author="Andrei Porumb" w:date="2015-08-11T08:03:00Z">
                              <w:r w:rsidR="00BD241B">
                                <w:rPr>
                                  <w:rFonts w:ascii="Consolas" w:hAnsi="Consolas" w:cs="Consolas"/>
                                  <w:color w:val="6F008A"/>
                                  <w:sz w:val="19"/>
                                  <w:szCs w:val="19"/>
                                  <w:highlight w:val="white"/>
                                </w:rPr>
                                <w:t>RIALIZE</w:t>
                              </w:r>
                            </w:ins>
                            <w:r>
                              <w:rPr>
                                <w:rFonts w:ascii="Consolas" w:hAnsi="Consolas" w:cs="Consolas"/>
                                <w:color w:val="6F008A"/>
                                <w:sz w:val="19"/>
                                <w:szCs w:val="19"/>
                                <w:highlight w:val="white"/>
                              </w:rPr>
                              <w:t>_</w:t>
                            </w:r>
                            <w:proofErr w:type="gramStart"/>
                            <w:r>
                              <w:rPr>
                                <w:rFonts w:ascii="Consolas" w:hAnsi="Consolas" w:cs="Consolas"/>
                                <w:color w:val="6F008A"/>
                                <w:sz w:val="19"/>
                                <w:szCs w:val="19"/>
                                <w:highlight w:val="white"/>
                              </w:rPr>
                              <w:t>DELAYED</w:t>
                            </w:r>
                            <w:r>
                              <w:rPr>
                                <w:rFonts w:ascii="Consolas" w:hAnsi="Consolas" w:cs="Consolas"/>
                                <w:color w:val="000000"/>
                                <w:sz w:val="19"/>
                                <w:szCs w:val="19"/>
                                <w:highlight w:val="white"/>
                              </w:rPr>
                              <w:t>(</w:t>
                            </w:r>
                            <w:proofErr w:type="gramEnd"/>
                            <w:r w:rsidR="003C6AAC">
                              <w:rPr>
                                <w:rFonts w:ascii="Consolas" w:hAnsi="Consolas" w:cs="Consolas"/>
                                <w:color w:val="000000"/>
                                <w:sz w:val="19"/>
                                <w:szCs w:val="19"/>
                                <w:highlight w:val="white"/>
                              </w:rPr>
                              <w:t>&amp;destination</w:t>
                            </w:r>
                            <w:r w:rsidR="00290354">
                              <w:rPr>
                                <w:rFonts w:ascii="Consolas" w:hAnsi="Consolas" w:cs="Consolas"/>
                                <w:color w:val="000000"/>
                                <w:sz w:val="19"/>
                                <w:szCs w:val="19"/>
                                <w:highlight w:val="white"/>
                              </w:rPr>
                              <w:t xml:space="preserve">, </w:t>
                            </w:r>
                            <w:ins w:id="90" w:author="Andrei Porumb" w:date="2015-08-08T07:56:00Z">
                              <w:r w:rsidR="007C344F">
                                <w:rPr>
                                  <w:rFonts w:ascii="Consolas" w:hAnsi="Consolas" w:cs="Consolas"/>
                                  <w:color w:val="000000"/>
                                  <w:sz w:val="19"/>
                                  <w:szCs w:val="19"/>
                                  <w:highlight w:val="white"/>
                                </w:rPr>
                                <w:t>&amp;</w:t>
                              </w:r>
                            </w:ins>
                            <w:proofErr w:type="spellStart"/>
                            <w:del w:id="91" w:author="Andrei Porumb" w:date="2015-08-08T07:56:00Z">
                              <w:r w:rsidR="003C6AAC" w:rsidDel="007C344F">
                                <w:rPr>
                                  <w:rFonts w:ascii="Consolas" w:hAnsi="Consolas" w:cs="Consolas"/>
                                  <w:color w:val="000000"/>
                                  <w:sz w:val="19"/>
                                  <w:szCs w:val="19"/>
                                  <w:highlight w:val="white"/>
                                </w:rPr>
                                <w:delText>*</w:delText>
                              </w:r>
                            </w:del>
                            <w:r w:rsidR="003C6AAC">
                              <w:rPr>
                                <w:rFonts w:ascii="Consolas" w:hAnsi="Consolas" w:cs="Consolas"/>
                                <w:color w:val="000000"/>
                                <w:sz w:val="19"/>
                                <w:szCs w:val="19"/>
                                <w:highlight w:val="white"/>
                              </w:rPr>
                              <w:t>destinationSize</w:t>
                            </w:r>
                            <w:proofErr w:type="spellEnd"/>
                            <w:r w:rsidR="00FB4B87">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funkyTV</w:t>
                            </w:r>
                            <w:proofErr w:type="spell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hasEthernet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funkyTV</w:t>
                            </w:r>
                            <w:proofErr w:type="spell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screenSize</w:t>
                            </w:r>
                            <w:proofErr w:type="spellEnd"/>
                            <w:r>
                              <w:rPr>
                                <w:rFonts w:ascii="Consolas" w:hAnsi="Consolas" w:cs="Consolas"/>
                                <w:color w:val="000000"/>
                                <w:sz w:val="19"/>
                                <w:szCs w:val="19"/>
                                <w:highlight w:val="white"/>
                              </w:rPr>
                              <w:t>);</w:t>
                            </w:r>
                            <w:r w:rsidR="003C6AAC">
                              <w:rPr>
                                <w:rFonts w:ascii="Consolas" w:hAnsi="Consolas" w:cs="Consolas"/>
                                <w:color w:val="000000"/>
                                <w:sz w:val="19"/>
                                <w:szCs w:val="19"/>
                                <w:highlight w:val="white"/>
                              </w:rPr>
                              <w:t xml:space="preserve"> /*here destination, </w:t>
                            </w:r>
                            <w:proofErr w:type="spellStart"/>
                            <w:r w:rsidR="003C6AAC">
                              <w:rPr>
                                <w:rFonts w:ascii="Consolas" w:hAnsi="Consolas" w:cs="Consolas"/>
                                <w:color w:val="000000"/>
                                <w:sz w:val="19"/>
                                <w:szCs w:val="19"/>
                                <w:highlight w:val="white"/>
                              </w:rPr>
                              <w:t>destinationSize</w:t>
                            </w:r>
                            <w:proofErr w:type="spellEnd"/>
                            <w:r w:rsidR="003C6AAC">
                              <w:rPr>
                                <w:rFonts w:ascii="Consolas" w:hAnsi="Consolas" w:cs="Consolas"/>
                                <w:color w:val="000000"/>
                                <w:sz w:val="19"/>
                                <w:szCs w:val="19"/>
                                <w:highlight w:val="white"/>
                              </w:rPr>
                              <w:t xml:space="preserve"> play no role)</w:t>
                            </w:r>
                          </w:p>
                          <w:p w14:paraId="4CA47912" w14:textId="2A960822" w:rsidR="00F43DA6" w:rsidRDefault="008E7007" w:rsidP="008939CD">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6F008A"/>
                                <w:sz w:val="19"/>
                                <w:szCs w:val="19"/>
                                <w:highlight w:val="white"/>
                              </w:rPr>
                              <w:t>…</w:t>
                            </w:r>
                          </w:p>
                          <w:p w14:paraId="5CC58DBD" w14:textId="157A345F" w:rsidR="00F43DA6" w:rsidRDefault="00F43DA6" w:rsidP="008939CD">
                            <w:pPr>
                              <w:autoSpaceDE w:val="0"/>
                              <w:autoSpaceDN w:val="0"/>
                              <w:adjustRightInd w:val="0"/>
                              <w:spacing w:after="0" w:line="240" w:lineRule="auto"/>
                              <w:ind w:firstLine="720"/>
                            </w:pPr>
                            <w:del w:id="92" w:author="Andrei Porumb" w:date="2015-08-11T08:03:00Z">
                              <w:r w:rsidRPr="004D7129" w:rsidDel="00BD241B">
                                <w:rPr>
                                  <w:rFonts w:ascii="Consolas" w:hAnsi="Consolas" w:cs="Consolas"/>
                                  <w:color w:val="6F008A"/>
                                  <w:sz w:val="19"/>
                                  <w:szCs w:val="19"/>
                                  <w:highlight w:val="white"/>
                                </w:rPr>
                                <w:delText>TRANSMIT</w:delText>
                              </w:r>
                            </w:del>
                            <w:ins w:id="93" w:author="Andrei Porumb" w:date="2015-08-11T08:03:00Z">
                              <w:r w:rsidR="00BD241B">
                                <w:rPr>
                                  <w:rFonts w:ascii="Consolas" w:hAnsi="Consolas" w:cs="Consolas"/>
                                  <w:color w:val="6F008A"/>
                                  <w:sz w:val="19"/>
                                  <w:szCs w:val="19"/>
                                  <w:highlight w:val="white"/>
                                </w:rPr>
                                <w:t>SERIALIZE</w:t>
                              </w:r>
                            </w:ins>
                            <w:r w:rsidRPr="004D7129">
                              <w:rPr>
                                <w:rFonts w:ascii="Consolas" w:hAnsi="Consolas" w:cs="Consolas"/>
                                <w:color w:val="6F008A"/>
                                <w:sz w:val="19"/>
                                <w:szCs w:val="19"/>
                                <w:highlight w:val="white"/>
                              </w:rPr>
                              <w:t>_</w:t>
                            </w:r>
                            <w:r>
                              <w:rPr>
                                <w:rFonts w:ascii="Consolas" w:hAnsi="Consolas" w:cs="Consolas"/>
                                <w:color w:val="6F008A"/>
                                <w:sz w:val="19"/>
                                <w:szCs w:val="19"/>
                                <w:highlight w:val="white"/>
                              </w:rPr>
                              <w:t>DELAYED</w:t>
                            </w:r>
                            <w:r w:rsidRPr="004D7129">
                              <w:rPr>
                                <w:rFonts w:ascii="Consolas" w:hAnsi="Consolas" w:cs="Consolas"/>
                                <w:color w:val="6F008A"/>
                                <w:sz w:val="19"/>
                                <w:szCs w:val="19"/>
                                <w:highlight w:val="white"/>
                              </w:rPr>
                              <w:t>_</w:t>
                            </w:r>
                            <w:proofErr w:type="gramStart"/>
                            <w:r w:rsidRPr="004D7129">
                              <w:rPr>
                                <w:rFonts w:ascii="Consolas" w:hAnsi="Consolas" w:cs="Consolas"/>
                                <w:color w:val="6F008A"/>
                                <w:sz w:val="19"/>
                                <w:szCs w:val="19"/>
                                <w:highlight w:val="white"/>
                              </w:rPr>
                              <w:t>DATA</w:t>
                            </w:r>
                            <w:r>
                              <w:t>(</w:t>
                            </w:r>
                            <w:proofErr w:type="gramEnd"/>
                            <w:r>
                              <w:t>device</w:t>
                            </w:r>
                            <w:r w:rsidR="003C6AAC">
                              <w:t>, &amp;destination, &amp;</w:t>
                            </w:r>
                            <w:proofErr w:type="spellStart"/>
                            <w:r w:rsidR="003C6AAC">
                              <w:t>destinationSize</w:t>
                            </w:r>
                            <w:proofErr w:type="spellEnd"/>
                            <w:r>
                              <w:t>);</w:t>
                            </w:r>
                          </w:p>
                          <w:p w14:paraId="60413338" w14:textId="5B97C337" w:rsidR="002B57E6" w:rsidRDefault="002B57E6" w:rsidP="008939CD">
                            <w:pPr>
                              <w:autoSpaceDE w:val="0"/>
                              <w:autoSpaceDN w:val="0"/>
                              <w:adjustRightInd w:val="0"/>
                              <w:spacing w:after="0" w:line="240" w:lineRule="auto"/>
                              <w:ind w:firstLine="720"/>
                              <w:rPr>
                                <w:rFonts w:ascii="Consolas" w:hAnsi="Consolas" w:cs="Consolas"/>
                                <w:color w:val="000000"/>
                                <w:sz w:val="19"/>
                                <w:szCs w:val="19"/>
                                <w:highlight w:val="white"/>
                              </w:rPr>
                            </w:pPr>
                            <w:proofErr w:type="spellStart"/>
                            <w:proofErr w:type="gramStart"/>
                            <w:r>
                              <w:t>printf</w:t>
                            </w:r>
                            <w:proofErr w:type="spellEnd"/>
                            <w:r>
                              <w:t>(</w:t>
                            </w:r>
                            <w:proofErr w:type="gramEnd"/>
                            <w:r>
                              <w:t>"ser</w:t>
                            </w:r>
                            <w:del w:id="94" w:author="Andrei Porumb" w:date="2015-08-10T12:17:00Z">
                              <w:r w:rsidDel="007C2DE3">
                                <w:delText>u</w:delText>
                              </w:r>
                            </w:del>
                            <w:ins w:id="95" w:author="Andrei Porumb" w:date="2015-08-10T12:17:00Z">
                              <w:r w:rsidR="007C2DE3">
                                <w:t>i</w:t>
                              </w:r>
                            </w:ins>
                            <w:r>
                              <w:t>alized data is %</w:t>
                            </w:r>
                            <w:ins w:id="96" w:author="Andrei Porumb" w:date="2015-08-10T12:17:00Z">
                              <w:r w:rsidR="005A51A3">
                                <w:t>*.*</w:t>
                              </w:r>
                            </w:ins>
                            <w:r>
                              <w:t xml:space="preserve">s", </w:t>
                            </w:r>
                            <w:ins w:id="97" w:author="Andrei Porumb" w:date="2015-08-10T12:17:00Z">
                              <w:r w:rsidR="005A51A3">
                                <w:t>(</w:t>
                              </w:r>
                              <w:proofErr w:type="spellStart"/>
                              <w:r w:rsidR="005A51A3">
                                <w:t>int</w:t>
                              </w:r>
                              <w:proofErr w:type="spellEnd"/>
                              <w:r w:rsidR="005A51A3">
                                <w:t>)</w:t>
                              </w:r>
                              <w:proofErr w:type="spellStart"/>
                              <w:r w:rsidR="005A51A3">
                                <w:t>destinationSize</w:t>
                              </w:r>
                              <w:proofErr w:type="spellEnd"/>
                              <w:r w:rsidR="005A51A3">
                                <w:t>, (</w:t>
                              </w:r>
                              <w:proofErr w:type="spellStart"/>
                              <w:r w:rsidR="005A51A3">
                                <w:t>int</w:t>
                              </w:r>
                              <w:proofErr w:type="spellEnd"/>
                              <w:r w:rsidR="005A51A3">
                                <w:t>)</w:t>
                              </w:r>
                              <w:proofErr w:type="spellStart"/>
                              <w:r w:rsidR="005A51A3">
                                <w:t>destinationSize</w:t>
                              </w:r>
                              <w:proofErr w:type="spellEnd"/>
                              <w:r w:rsidR="005A51A3">
                                <w:t xml:space="preserve">, </w:t>
                              </w:r>
                            </w:ins>
                            <w:r>
                              <w:t>(char*) destination);</w:t>
                            </w:r>
                          </w:p>
                          <w:p w14:paraId="4DBAAAF2" w14:textId="77777777" w:rsidR="00F43DA6" w:rsidRDefault="00F43DA6" w:rsidP="008939CD">
                            <w:pPr>
                              <w:autoSpaceDE w:val="0"/>
                              <w:autoSpaceDN w:val="0"/>
                              <w:adjustRightInd w:val="0"/>
                              <w:spacing w:after="0" w:line="240" w:lineRule="auto"/>
                              <w:ind w:left="720"/>
                              <w:rPr>
                                <w:rFonts w:ascii="Consolas" w:hAnsi="Consolas" w:cs="Consolas"/>
                                <w:color w:val="000000"/>
                                <w:sz w:val="19"/>
                                <w:szCs w:val="19"/>
                                <w:highlight w:val="white"/>
                              </w:rPr>
                            </w:pPr>
                            <w:r w:rsidRPr="00EB6D1F">
                              <w:rPr>
                                <w:rFonts w:ascii="Consolas" w:hAnsi="Consolas" w:cs="Consolas"/>
                                <w:color w:val="7030A0"/>
                                <w:sz w:val="19"/>
                                <w:szCs w:val="19"/>
                                <w:highlight w:val="white"/>
                              </w:rPr>
                              <w:t>…</w:t>
                            </w:r>
                          </w:p>
                          <w:p w14:paraId="0D3CDFD5" w14:textId="77777777" w:rsidR="00F43DA6" w:rsidRDefault="00F43DA6" w:rsidP="008939C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8BB2B9" id="_x0000_s1034" type="#_x0000_t202" style="position:absolute;margin-left:411.8pt;margin-top:0;width:463pt;height:348.5pt;z-index:2516515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">
                <v:textbox>
                  <w:txbxContent>
                    <w:p w14:paraId="675C9144" w14:textId="77777777" w:rsidR="000C5A40" w:rsidRDefault="000C5A40" w:rsidP="000C5A4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BEGIN_IOT_</w:t>
                      </w:r>
                      <w:proofErr w:type="gramStart"/>
                      <w:r>
                        <w:rPr>
                          <w:rFonts w:ascii="Consolas" w:hAnsi="Consolas" w:cs="Consolas"/>
                          <w:color w:val="000000"/>
                          <w:sz w:val="19"/>
                          <w:szCs w:val="19"/>
                          <w:highlight w:val="white"/>
                        </w:rPr>
                        <w:t>DECLARATIONS(</w:t>
                      </w:r>
                      <w:proofErr w:type="spellStart"/>
                      <w:proofErr w:type="gramEnd"/>
                      <w:r>
                        <w:rPr>
                          <w:rFonts w:ascii="Consolas" w:hAnsi="Consolas" w:cs="Consolas"/>
                          <w:color w:val="000000"/>
                          <w:sz w:val="19"/>
                          <w:szCs w:val="19"/>
                          <w:highlight w:val="white"/>
                        </w:rPr>
                        <w:t>MyFunkyTV</w:t>
                      </w:r>
                      <w:proofErr w:type="spellEnd"/>
                      <w:r>
                        <w:rPr>
                          <w:rFonts w:ascii="Consolas" w:hAnsi="Consolas" w:cs="Consolas"/>
                          <w:color w:val="000000"/>
                          <w:sz w:val="19"/>
                          <w:szCs w:val="19"/>
                          <w:highlight w:val="white"/>
                        </w:rPr>
                        <w:t>)</w:t>
                      </w:r>
                    </w:p>
                    <w:p w14:paraId="653DBB96" w14:textId="77777777" w:rsidR="000C5A40" w:rsidRDefault="000C5A40" w:rsidP="000C5A40">
                      <w:pPr>
                        <w:autoSpaceDE w:val="0"/>
                        <w:autoSpaceDN w:val="0"/>
                        <w:adjustRightInd w:val="0"/>
                        <w:spacing w:after="0" w:line="240" w:lineRule="auto"/>
                        <w:rPr>
                          <w:rFonts w:ascii="Consolas" w:hAnsi="Consolas" w:cs="Consolas"/>
                          <w:color w:val="000000"/>
                          <w:sz w:val="19"/>
                          <w:szCs w:val="19"/>
                          <w:highlight w:val="white"/>
                        </w:rPr>
                      </w:pPr>
                    </w:p>
                    <w:p w14:paraId="0C525A30" w14:textId="77777777" w:rsidR="000C5A40" w:rsidRDefault="000C5A40" w:rsidP="000C5A4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DECLARE_IOT_</w:t>
                      </w:r>
                      <w:proofErr w:type="gramStart"/>
                      <w:r>
                        <w:rPr>
                          <w:rFonts w:ascii="Consolas" w:hAnsi="Consolas" w:cs="Consolas"/>
                          <w:color w:val="000000"/>
                          <w:sz w:val="19"/>
                          <w:szCs w:val="19"/>
                          <w:highlight w:val="white"/>
                        </w:rPr>
                        <w:t>MODEL(</w:t>
                      </w:r>
                      <w:proofErr w:type="spellStart"/>
                      <w:proofErr w:type="gramEnd"/>
                      <w:r>
                        <w:rPr>
                          <w:rFonts w:ascii="Consolas" w:hAnsi="Consolas" w:cs="Consolas"/>
                          <w:color w:val="000000"/>
                          <w:sz w:val="19"/>
                          <w:szCs w:val="19"/>
                          <w:highlight w:val="white"/>
                        </w:rPr>
                        <w:t>FunkyTV</w:t>
                      </w:r>
                      <w:proofErr w:type="spellEnd"/>
                      <w:r>
                        <w:rPr>
                          <w:rFonts w:ascii="Consolas" w:hAnsi="Consolas" w:cs="Consolas"/>
                          <w:color w:val="000000"/>
                          <w:sz w:val="19"/>
                          <w:szCs w:val="19"/>
                          <w:highlight w:val="white"/>
                        </w:rPr>
                        <w:t>,</w:t>
                      </w:r>
                    </w:p>
                    <w:p w14:paraId="4E5A9E1B" w14:textId="49AE1B3A" w:rsidR="000C5A40" w:rsidRDefault="000C5A40" w:rsidP="000C5A4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Pr="00295C36">
                        <w:rPr>
                          <w:rFonts w:ascii="Consolas" w:hAnsi="Consolas" w:cs="Consolas"/>
                          <w:color w:val="000000"/>
                          <w:sz w:val="19"/>
                          <w:szCs w:val="19"/>
                        </w:rPr>
                        <w:t>WITH_</w:t>
                      </w:r>
                      <w:proofErr w:type="gramStart"/>
                      <w:r w:rsidR="00EB6D1F">
                        <w:rPr>
                          <w:rFonts w:ascii="Consolas" w:hAnsi="Consolas" w:cs="Consolas"/>
                          <w:color w:val="000000"/>
                          <w:sz w:val="19"/>
                          <w:szCs w:val="19"/>
                        </w:rPr>
                        <w:t>DATA</w:t>
                      </w:r>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screenSize</w:t>
                      </w:r>
                      <w:proofErr w:type="spellEnd"/>
                      <w:r>
                        <w:rPr>
                          <w:rFonts w:ascii="Consolas" w:hAnsi="Consolas" w:cs="Consolas"/>
                          <w:color w:val="000000"/>
                          <w:sz w:val="19"/>
                          <w:szCs w:val="19"/>
                          <w:highlight w:val="white"/>
                        </w:rPr>
                        <w:t>),</w:t>
                      </w:r>
                    </w:p>
                    <w:p w14:paraId="05705445" w14:textId="375766F3" w:rsidR="000C5A40" w:rsidRDefault="000C5A40" w:rsidP="000C5A4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Pr="00295C36">
                        <w:rPr>
                          <w:rFonts w:ascii="Consolas" w:hAnsi="Consolas" w:cs="Consolas"/>
                          <w:color w:val="000000"/>
                          <w:sz w:val="19"/>
                          <w:szCs w:val="19"/>
                        </w:rPr>
                        <w:t>WITH_</w:t>
                      </w:r>
                      <w:proofErr w:type="gramStart"/>
                      <w:r w:rsidR="00EB6D1F">
                        <w:rPr>
                          <w:rFonts w:ascii="Consolas" w:hAnsi="Consolas" w:cs="Consolas"/>
                          <w:color w:val="000000"/>
                          <w:sz w:val="19"/>
                          <w:szCs w:val="19"/>
                        </w:rPr>
                        <w:t>DATA</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bool, </w:t>
                      </w:r>
                      <w:proofErr w:type="spellStart"/>
                      <w:r>
                        <w:rPr>
                          <w:rFonts w:ascii="Consolas" w:hAnsi="Consolas" w:cs="Consolas"/>
                          <w:color w:val="000000"/>
                          <w:sz w:val="19"/>
                          <w:szCs w:val="19"/>
                          <w:highlight w:val="white"/>
                        </w:rPr>
                        <w:t>hasEthernet</w:t>
                      </w:r>
                      <w:proofErr w:type="spellEnd"/>
                      <w:r>
                        <w:rPr>
                          <w:rFonts w:ascii="Consolas" w:hAnsi="Consolas" w:cs="Consolas"/>
                          <w:color w:val="000000"/>
                          <w:sz w:val="19"/>
                          <w:szCs w:val="19"/>
                          <w:highlight w:val="white"/>
                        </w:rPr>
                        <w:t>),</w:t>
                      </w:r>
                    </w:p>
                    <w:p w14:paraId="415D821B" w14:textId="77777777" w:rsidR="000C5A40" w:rsidRDefault="000C5A40" w:rsidP="000C5A4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Pr="00EB6D1F">
                        <w:rPr>
                          <w:rFonts w:ascii="Consolas" w:hAnsi="Consolas" w:cs="Consolas"/>
                          <w:color w:val="7030A0"/>
                          <w:sz w:val="19"/>
                          <w:szCs w:val="19"/>
                          <w:highlight w:val="white"/>
                        </w:rPr>
                        <w:t>…</w:t>
                      </w:r>
                    </w:p>
                    <w:p w14:paraId="49926D29" w14:textId="0E3C24D5" w:rsidR="000C5A40" w:rsidRPr="00EB6D1F" w:rsidRDefault="000C5A40" w:rsidP="000C5A4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3D4D36C2" w14:textId="77777777" w:rsidR="00290354" w:rsidRDefault="00290354" w:rsidP="00290354">
                      <w:pPr>
                        <w:autoSpaceDE w:val="0"/>
                        <w:autoSpaceDN w:val="0"/>
                        <w:adjustRightInd w:val="0"/>
                        <w:spacing w:after="0" w:line="240" w:lineRule="auto"/>
                        <w:rPr>
                          <w:rFonts w:ascii="Consolas" w:hAnsi="Consolas" w:cs="Consolas"/>
                          <w:color w:val="6F008A"/>
                          <w:sz w:val="19"/>
                          <w:szCs w:val="19"/>
                          <w:highlight w:val="white"/>
                        </w:rPr>
                      </w:pPr>
                      <w:r>
                        <w:rPr>
                          <w:rFonts w:ascii="Consolas" w:hAnsi="Consolas" w:cs="Consolas"/>
                          <w:color w:val="6F008A"/>
                          <w:sz w:val="19"/>
                          <w:szCs w:val="19"/>
                          <w:highlight w:val="white"/>
                        </w:rPr>
                        <w:t>…</w:t>
                      </w:r>
                    </w:p>
                    <w:p w14:paraId="563A8512" w14:textId="12FB02FE" w:rsidR="00290354" w:rsidRDefault="00290354" w:rsidP="00290354">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handle</w:t>
                      </w:r>
                      <w:r w:rsidR="009B2B57">
                        <w:rPr>
                          <w:rFonts w:ascii="Consolas" w:hAnsi="Consolas" w:cs="Consolas"/>
                          <w:color w:val="000000"/>
                          <w:sz w:val="19"/>
                          <w:szCs w:val="19"/>
                          <w:highlight w:val="white"/>
                        </w:rPr>
                        <w:t>IoT</w:t>
                      </w:r>
                      <w:r>
                        <w:rPr>
                          <w:rFonts w:ascii="Consolas" w:hAnsi="Consolas" w:cs="Consolas"/>
                          <w:color w:val="000000"/>
                          <w:sz w:val="19"/>
                          <w:szCs w:val="19"/>
                          <w:highlight w:val="white"/>
                        </w:rPr>
                        <w:t>HubCallBack</w:t>
                      </w:r>
                      <w:proofErr w:type="spellEnd"/>
                      <w:r>
                        <w:rPr>
                          <w:rFonts w:ascii="Consolas" w:hAnsi="Consolas" w:cs="Consolas"/>
                          <w:color w:val="000000"/>
                          <w:sz w:val="19"/>
                          <w:szCs w:val="19"/>
                          <w:highlight w:val="white"/>
                        </w:rPr>
                        <w:t>(</w:t>
                      </w:r>
                      <w:r w:rsidR="009B2B57">
                        <w:rPr>
                          <w:rFonts w:ascii="Consolas" w:hAnsi="Consolas" w:cs="Consolas"/>
                          <w:color w:val="2B91AF"/>
                          <w:sz w:val="19"/>
                          <w:szCs w:val="19"/>
                          <w:highlight w:val="white"/>
                        </w:rPr>
                        <w:t>IOT</w:t>
                      </w:r>
                      <w:r>
                        <w:rPr>
                          <w:rFonts w:ascii="Consolas" w:hAnsi="Consolas" w:cs="Consolas"/>
                          <w:color w:val="2B91AF"/>
                          <w:sz w:val="19"/>
                          <w:szCs w:val="19"/>
                          <w:highlight w:val="white"/>
                        </w:rPr>
                        <w:t>HUB_CLIENT_CONFIRMATION_RESULT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result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userContextCallback</w:t>
                      </w:r>
                      <w:proofErr w:type="spellEnd"/>
                      <w:r>
                        <w:rPr>
                          <w:rFonts w:ascii="Consolas" w:hAnsi="Consolas" w:cs="Consolas"/>
                          <w:color w:val="000000"/>
                          <w:sz w:val="19"/>
                          <w:szCs w:val="19"/>
                          <w:highlight w:val="white"/>
                        </w:rPr>
                        <w:t>)</w:t>
                      </w:r>
                    </w:p>
                    <w:p w14:paraId="1E0FE027" w14:textId="77777777" w:rsidR="00290354" w:rsidRDefault="00290354" w:rsidP="002903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6216FF20" w14:textId="77777777" w:rsidR="00290354" w:rsidRPr="006A1532" w:rsidRDefault="00290354" w:rsidP="00290354">
                      <w:pPr>
                        <w:autoSpaceDE w:val="0"/>
                        <w:autoSpaceDN w:val="0"/>
                        <w:adjustRightInd w:val="0"/>
                        <w:spacing w:after="0" w:line="240" w:lineRule="auto"/>
                        <w:rPr>
                          <w:rFonts w:ascii="Consolas" w:hAnsi="Consolas" w:cs="Consolas"/>
                          <w:color w:val="6F008A"/>
                          <w:sz w:val="19"/>
                          <w:szCs w:val="19"/>
                          <w:highlight w:val="white"/>
                        </w:rPr>
                      </w:pPr>
                      <w:r>
                        <w:rPr>
                          <w:rFonts w:ascii="Consolas" w:hAnsi="Consolas" w:cs="Consolas"/>
                          <w:color w:val="000000"/>
                          <w:sz w:val="19"/>
                          <w:szCs w:val="19"/>
                          <w:highlight w:val="white"/>
                        </w:rPr>
                        <w:t xml:space="preserve">     </w:t>
                      </w:r>
                      <w:r w:rsidRPr="006A1532">
                        <w:rPr>
                          <w:rFonts w:ascii="Consolas" w:hAnsi="Consolas" w:cs="Consolas"/>
                          <w:color w:val="6F008A"/>
                          <w:sz w:val="19"/>
                          <w:szCs w:val="19"/>
                          <w:highlight w:val="white"/>
                        </w:rPr>
                        <w:t>&lt;</w:t>
                      </w:r>
                      <w:proofErr w:type="gramStart"/>
                      <w:r w:rsidRPr="006A1532">
                        <w:rPr>
                          <w:rFonts w:ascii="Consolas" w:hAnsi="Consolas" w:cs="Consolas"/>
                          <w:color w:val="6F008A"/>
                          <w:sz w:val="19"/>
                          <w:szCs w:val="19"/>
                          <w:highlight w:val="white"/>
                        </w:rPr>
                        <w:t>YOUR</w:t>
                      </w:r>
                      <w:proofErr w:type="gramEnd"/>
                      <w:r w:rsidRPr="006A1532">
                        <w:rPr>
                          <w:rFonts w:ascii="Consolas" w:hAnsi="Consolas" w:cs="Consolas"/>
                          <w:color w:val="6F008A"/>
                          <w:sz w:val="19"/>
                          <w:szCs w:val="19"/>
                          <w:highlight w:val="white"/>
                        </w:rPr>
                        <w:t xml:space="preserve"> HANDLE CODE HERE&gt;</w:t>
                      </w:r>
                    </w:p>
                    <w:p w14:paraId="274648FE" w14:textId="77777777" w:rsidR="00290354" w:rsidRPr="006A1532" w:rsidRDefault="00290354" w:rsidP="002903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4E6AEDFF" w14:textId="77777777" w:rsidR="00290354" w:rsidRDefault="00290354" w:rsidP="00290354">
                      <w:pPr>
                        <w:autoSpaceDE w:val="0"/>
                        <w:autoSpaceDN w:val="0"/>
                        <w:adjustRightInd w:val="0"/>
                        <w:spacing w:after="0" w:line="240" w:lineRule="auto"/>
                        <w:rPr>
                          <w:rFonts w:ascii="Consolas" w:hAnsi="Consolas" w:cs="Consolas"/>
                          <w:color w:val="6F008A"/>
                          <w:sz w:val="19"/>
                          <w:szCs w:val="19"/>
                          <w:highlight w:val="white"/>
                        </w:rPr>
                      </w:pPr>
                      <w:r>
                        <w:rPr>
                          <w:rFonts w:ascii="Consolas" w:hAnsi="Consolas" w:cs="Consolas"/>
                          <w:color w:val="6F008A"/>
                          <w:sz w:val="19"/>
                          <w:szCs w:val="19"/>
                          <w:highlight w:val="white"/>
                        </w:rPr>
                        <w:t>…</w:t>
                      </w:r>
                    </w:p>
                    <w:p w14:paraId="50D19D38" w14:textId="77777777" w:rsidR="000C5A40" w:rsidRDefault="000C5A40" w:rsidP="000C5A40">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main(</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argc</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argv</w:t>
                      </w:r>
                      <w:proofErr w:type="spellEnd"/>
                      <w:r>
                        <w:rPr>
                          <w:rFonts w:ascii="Consolas" w:hAnsi="Consolas" w:cs="Consolas"/>
                          <w:color w:val="000000"/>
                          <w:sz w:val="19"/>
                          <w:szCs w:val="19"/>
                          <w:highlight w:val="white"/>
                        </w:rPr>
                        <w:t>)</w:t>
                      </w:r>
                    </w:p>
                    <w:p w14:paraId="14894A2F" w14:textId="77777777" w:rsidR="000C5A40" w:rsidRDefault="000C5A40" w:rsidP="000C5A4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71EFA292" w14:textId="77777777" w:rsidR="000C5A40" w:rsidRDefault="000C5A40" w:rsidP="000C5A40">
                      <w:pPr>
                        <w:autoSpaceDE w:val="0"/>
                        <w:autoSpaceDN w:val="0"/>
                        <w:adjustRightInd w:val="0"/>
                        <w:spacing w:after="0" w:line="240" w:lineRule="auto"/>
                        <w:ind w:firstLine="720"/>
                        <w:rPr>
                          <w:rFonts w:ascii="Consolas" w:hAnsi="Consolas" w:cs="Consolas"/>
                          <w:color w:val="6F008A"/>
                          <w:sz w:val="19"/>
                          <w:szCs w:val="19"/>
                          <w:highlight w:val="white"/>
                        </w:rPr>
                      </w:pPr>
                      <w:r>
                        <w:rPr>
                          <w:rFonts w:ascii="Consolas" w:hAnsi="Consolas" w:cs="Consolas"/>
                          <w:color w:val="6F008A"/>
                          <w:sz w:val="19"/>
                          <w:szCs w:val="19"/>
                          <w:highlight w:val="white"/>
                        </w:rPr>
                        <w:t>…</w:t>
                      </w:r>
                    </w:p>
                    <w:p w14:paraId="113CAF68" w14:textId="77777777" w:rsidR="000C5A40" w:rsidRDefault="000C5A40" w:rsidP="000C5A4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FunkyTV</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funkyTV</w:t>
                      </w:r>
                      <w:proofErr w:type="spellEnd"/>
                      <w:r>
                        <w:rPr>
                          <w:rFonts w:ascii="Consolas" w:hAnsi="Consolas" w:cs="Consolas"/>
                          <w:color w:val="000000"/>
                          <w:sz w:val="19"/>
                          <w:szCs w:val="19"/>
                          <w:highlight w:val="white"/>
                        </w:rPr>
                        <w:t xml:space="preserve"> =</w:t>
                      </w:r>
                    </w:p>
                    <w:p w14:paraId="6021DFB4" w14:textId="50E84C2D" w:rsidR="000C5A40" w:rsidRDefault="000C5A40" w:rsidP="000C5A4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6F008A"/>
                          <w:sz w:val="19"/>
                          <w:szCs w:val="19"/>
                          <w:highlight w:val="white"/>
                        </w:rPr>
                        <w:t>CREATE_</w:t>
                      </w:r>
                      <w:proofErr w:type="gramStart"/>
                      <w:r>
                        <w:rPr>
                          <w:rFonts w:ascii="Consolas" w:hAnsi="Consolas" w:cs="Consolas"/>
                          <w:color w:val="6F008A"/>
                          <w:sz w:val="19"/>
                          <w:szCs w:val="19"/>
                          <w:highlight w:val="white"/>
                        </w:rPr>
                        <w:t>DEVICE</w:t>
                      </w:r>
                      <w:r>
                        <w:rPr>
                          <w:rFonts w:ascii="Consolas" w:hAnsi="Consolas" w:cs="Consolas"/>
                          <w:color w:val="000000"/>
                          <w:sz w:val="19"/>
                          <w:szCs w:val="19"/>
                          <w:highlight w:val="white"/>
                        </w:rPr>
                        <w:t>(</w:t>
                      </w:r>
                      <w:proofErr w:type="spellStart"/>
                      <w:proofErr w:type="gramEnd"/>
                      <w:r w:rsidR="00E9739E">
                        <w:rPr>
                          <w:rFonts w:ascii="Consolas" w:hAnsi="Consolas" w:cs="Consolas"/>
                          <w:color w:val="000000"/>
                          <w:sz w:val="19"/>
                          <w:szCs w:val="19"/>
                          <w:highlight w:val="white"/>
                        </w:rPr>
                        <w:t>iotHubClientHandle</w:t>
                      </w:r>
                      <w:proofErr w:type="spellEnd"/>
                      <w:r>
                        <w:rPr>
                          <w:rFonts w:ascii="Consolas" w:hAnsi="Consolas" w:cs="Consolas"/>
                          <w:color w:val="000000"/>
                          <w:sz w:val="19"/>
                          <w:szCs w:val="19"/>
                          <w:highlight w:val="white"/>
                        </w:rPr>
                        <w:t xml:space="preserve">, </w:t>
                      </w:r>
                      <w:r w:rsidR="00C261BB">
                        <w:rPr>
                          <w:rFonts w:ascii="Consolas" w:hAnsi="Consolas" w:cs="Consolas"/>
                          <w:color w:val="000000"/>
                          <w:sz w:val="19"/>
                          <w:szCs w:val="19"/>
                          <w:highlight w:val="white"/>
                        </w:rPr>
                        <w:t xml:space="preserve">TRANSPORT_THREADED, </w:t>
                      </w:r>
                      <w:proofErr w:type="spellStart"/>
                      <w:r>
                        <w:rPr>
                          <w:rFonts w:ascii="Consolas" w:hAnsi="Consolas" w:cs="Consolas"/>
                          <w:color w:val="000000"/>
                          <w:sz w:val="19"/>
                          <w:szCs w:val="19"/>
                          <w:highlight w:val="white"/>
                        </w:rPr>
                        <w:t>MyFunkyTV</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FunkyTV</w:t>
                      </w:r>
                      <w:proofErr w:type="spellEnd"/>
                      <w:r>
                        <w:rPr>
                          <w:rFonts w:ascii="Consolas" w:hAnsi="Consolas" w:cs="Consolas"/>
                          <w:color w:val="000000"/>
                          <w:sz w:val="19"/>
                          <w:szCs w:val="19"/>
                          <w:highlight w:val="white"/>
                        </w:rPr>
                        <w:t>);</w:t>
                      </w:r>
                    </w:p>
                    <w:p w14:paraId="3FEC3DAA" w14:textId="7ABF32FC" w:rsidR="000C5A40" w:rsidRDefault="003C6AAC" w:rsidP="007C344F">
                      <w:pPr>
                        <w:autoSpaceDE w:val="0"/>
                        <w:autoSpaceDN w:val="0"/>
                        <w:adjustRightInd w:val="0"/>
                        <w:spacing w:after="0" w:line="240" w:lineRule="auto"/>
                        <w:rPr>
                          <w:rFonts w:ascii="Consolas" w:hAnsi="Consolas" w:cs="Consolas"/>
                          <w:color w:val="6F008A"/>
                          <w:sz w:val="19"/>
                          <w:szCs w:val="19"/>
                          <w:highlight w:val="white"/>
                        </w:rPr>
                      </w:pPr>
                      <w:r>
                        <w:rPr>
                          <w:rFonts w:ascii="Consolas" w:hAnsi="Consolas" w:cs="Consolas"/>
                          <w:color w:val="6F008A"/>
                          <w:sz w:val="19"/>
                          <w:szCs w:val="19"/>
                          <w:highlight w:val="white"/>
                        </w:rPr>
                        <w:tab/>
                      </w:r>
                      <w:proofErr w:type="gramStart"/>
                      <w:r>
                        <w:rPr>
                          <w:rFonts w:ascii="Consolas" w:hAnsi="Consolas" w:cs="Consolas"/>
                          <w:color w:val="6F008A"/>
                          <w:sz w:val="19"/>
                          <w:szCs w:val="19"/>
                          <w:highlight w:val="white"/>
                        </w:rPr>
                        <w:t>unsigned</w:t>
                      </w:r>
                      <w:proofErr w:type="gramEnd"/>
                      <w:r>
                        <w:rPr>
                          <w:rFonts w:ascii="Consolas" w:hAnsi="Consolas" w:cs="Consolas"/>
                          <w:color w:val="6F008A"/>
                          <w:sz w:val="19"/>
                          <w:szCs w:val="19"/>
                          <w:highlight w:val="white"/>
                        </w:rPr>
                        <w:t xml:space="preserve"> char *destination; </w:t>
                      </w:r>
                      <w:proofErr w:type="spellStart"/>
                      <w:r>
                        <w:rPr>
                          <w:rFonts w:ascii="Consolas" w:hAnsi="Consolas" w:cs="Consolas"/>
                          <w:color w:val="6F008A"/>
                          <w:sz w:val="19"/>
                          <w:szCs w:val="19"/>
                          <w:highlight w:val="white"/>
                        </w:rPr>
                        <w:t>size_t</w:t>
                      </w:r>
                      <w:proofErr w:type="spellEnd"/>
                      <w:r>
                        <w:rPr>
                          <w:rFonts w:ascii="Consolas" w:hAnsi="Consolas" w:cs="Consolas"/>
                          <w:color w:val="6F008A"/>
                          <w:sz w:val="19"/>
                          <w:szCs w:val="19"/>
                          <w:highlight w:val="white"/>
                        </w:rPr>
                        <w:t xml:space="preserve"> </w:t>
                      </w:r>
                      <w:proofErr w:type="spellStart"/>
                      <w:r>
                        <w:rPr>
                          <w:rFonts w:ascii="Consolas" w:hAnsi="Consolas" w:cs="Consolas"/>
                          <w:color w:val="6F008A"/>
                          <w:sz w:val="19"/>
                          <w:szCs w:val="19"/>
                          <w:highlight w:val="white"/>
                        </w:rPr>
                        <w:t>destinationSize</w:t>
                      </w:r>
                      <w:proofErr w:type="spellEnd"/>
                      <w:r>
                        <w:rPr>
                          <w:rFonts w:ascii="Consolas" w:hAnsi="Consolas" w:cs="Consolas"/>
                          <w:color w:val="6F008A"/>
                          <w:sz w:val="19"/>
                          <w:szCs w:val="19"/>
                          <w:highlight w:val="white"/>
                        </w:rPr>
                        <w:t>;</w:t>
                      </w:r>
                    </w:p>
                    <w:p w14:paraId="65068237" w14:textId="77777777" w:rsidR="000C5A40" w:rsidRDefault="000C5A40" w:rsidP="000C5A40">
                      <w:pPr>
                        <w:autoSpaceDE w:val="0"/>
                        <w:autoSpaceDN w:val="0"/>
                        <w:adjustRightInd w:val="0"/>
                        <w:spacing w:after="0" w:line="240" w:lineRule="auto"/>
                        <w:ind w:firstLine="72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funkyTV</w:t>
                      </w:r>
                      <w:proofErr w:type="spellEnd"/>
                      <w:proofErr w:type="gram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hasEthernet</w:t>
                      </w:r>
                      <w:proofErr w:type="spellEnd"/>
                      <w:r>
                        <w:rPr>
                          <w:rFonts w:ascii="Consolas" w:hAnsi="Consolas" w:cs="Consolas"/>
                          <w:color w:val="000000"/>
                          <w:sz w:val="19"/>
                          <w:szCs w:val="19"/>
                          <w:highlight w:val="white"/>
                        </w:rPr>
                        <w:t xml:space="preserve"> = false;</w:t>
                      </w:r>
                    </w:p>
                    <w:p w14:paraId="45BE618E" w14:textId="77777777" w:rsidR="000C5A40" w:rsidRDefault="000C5A40" w:rsidP="000C5A40">
                      <w:pPr>
                        <w:autoSpaceDE w:val="0"/>
                        <w:autoSpaceDN w:val="0"/>
                        <w:adjustRightInd w:val="0"/>
                        <w:spacing w:after="0" w:line="240" w:lineRule="auto"/>
                        <w:ind w:firstLine="720"/>
                        <w:rPr>
                          <w:rFonts w:ascii="Consolas" w:hAnsi="Consolas" w:cs="Consolas"/>
                          <w:color w:val="6F008A"/>
                          <w:sz w:val="19"/>
                          <w:szCs w:val="19"/>
                          <w:highlight w:val="white"/>
                        </w:rPr>
                      </w:pPr>
                      <w:proofErr w:type="spellStart"/>
                      <w:proofErr w:type="gramStart"/>
                      <w:r>
                        <w:rPr>
                          <w:rFonts w:ascii="Consolas" w:hAnsi="Consolas" w:cs="Consolas"/>
                          <w:color w:val="000000"/>
                          <w:sz w:val="19"/>
                          <w:szCs w:val="19"/>
                          <w:highlight w:val="white"/>
                        </w:rPr>
                        <w:t>funkyTV</w:t>
                      </w:r>
                      <w:proofErr w:type="spellEnd"/>
                      <w:proofErr w:type="gram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screenSize</w:t>
                      </w:r>
                      <w:proofErr w:type="spellEnd"/>
                      <w:r>
                        <w:rPr>
                          <w:rFonts w:ascii="Consolas" w:hAnsi="Consolas" w:cs="Consolas"/>
                          <w:color w:val="000000"/>
                          <w:sz w:val="19"/>
                          <w:szCs w:val="19"/>
                          <w:highlight w:val="white"/>
                        </w:rPr>
                        <w:t xml:space="preserve"> = 42;</w:t>
                      </w:r>
                    </w:p>
                    <w:p w14:paraId="4B6EB5F0" w14:textId="4AEA55B8" w:rsidR="00F43DA6" w:rsidRDefault="000C5A40" w:rsidP="00DD139F">
                      <w:pPr>
                        <w:autoSpaceDE w:val="0"/>
                        <w:autoSpaceDN w:val="0"/>
                        <w:adjustRightInd w:val="0"/>
                        <w:spacing w:after="0" w:line="240" w:lineRule="auto"/>
                        <w:ind w:firstLine="720"/>
                        <w:rPr>
                          <w:rFonts w:ascii="Consolas" w:hAnsi="Consolas" w:cs="Consolas"/>
                          <w:color w:val="6F008A"/>
                          <w:sz w:val="19"/>
                          <w:szCs w:val="19"/>
                          <w:highlight w:val="white"/>
                        </w:rPr>
                      </w:pPr>
                      <w:r>
                        <w:rPr>
                          <w:rFonts w:ascii="Consolas" w:hAnsi="Consolas" w:cs="Consolas"/>
                          <w:color w:val="6F008A"/>
                          <w:sz w:val="19"/>
                          <w:szCs w:val="19"/>
                          <w:highlight w:val="white"/>
                        </w:rPr>
                        <w:t>SE</w:t>
                      </w:r>
                      <w:del w:id="98" w:author="Andrei Porumb" w:date="2015-08-11T08:03:00Z">
                        <w:r w:rsidDel="00BD241B">
                          <w:rPr>
                            <w:rFonts w:ascii="Consolas" w:hAnsi="Consolas" w:cs="Consolas"/>
                            <w:color w:val="6F008A"/>
                            <w:sz w:val="19"/>
                            <w:szCs w:val="19"/>
                            <w:highlight w:val="white"/>
                          </w:rPr>
                          <w:delText>ND</w:delText>
                        </w:r>
                      </w:del>
                      <w:ins w:id="99" w:author="Andrei Porumb" w:date="2015-08-11T08:03:00Z">
                        <w:r w:rsidR="00BD241B">
                          <w:rPr>
                            <w:rFonts w:ascii="Consolas" w:hAnsi="Consolas" w:cs="Consolas"/>
                            <w:color w:val="6F008A"/>
                            <w:sz w:val="19"/>
                            <w:szCs w:val="19"/>
                            <w:highlight w:val="white"/>
                          </w:rPr>
                          <w:t>RIALIZE</w:t>
                        </w:r>
                      </w:ins>
                      <w:r>
                        <w:rPr>
                          <w:rFonts w:ascii="Consolas" w:hAnsi="Consolas" w:cs="Consolas"/>
                          <w:color w:val="6F008A"/>
                          <w:sz w:val="19"/>
                          <w:szCs w:val="19"/>
                          <w:highlight w:val="white"/>
                        </w:rPr>
                        <w:t>_</w:t>
                      </w:r>
                      <w:proofErr w:type="gramStart"/>
                      <w:r>
                        <w:rPr>
                          <w:rFonts w:ascii="Consolas" w:hAnsi="Consolas" w:cs="Consolas"/>
                          <w:color w:val="6F008A"/>
                          <w:sz w:val="19"/>
                          <w:szCs w:val="19"/>
                          <w:highlight w:val="white"/>
                        </w:rPr>
                        <w:t>DELAYED</w:t>
                      </w:r>
                      <w:r>
                        <w:rPr>
                          <w:rFonts w:ascii="Consolas" w:hAnsi="Consolas" w:cs="Consolas"/>
                          <w:color w:val="000000"/>
                          <w:sz w:val="19"/>
                          <w:szCs w:val="19"/>
                          <w:highlight w:val="white"/>
                        </w:rPr>
                        <w:t>(</w:t>
                      </w:r>
                      <w:proofErr w:type="gramEnd"/>
                      <w:r w:rsidR="003C6AAC">
                        <w:rPr>
                          <w:rFonts w:ascii="Consolas" w:hAnsi="Consolas" w:cs="Consolas"/>
                          <w:color w:val="000000"/>
                          <w:sz w:val="19"/>
                          <w:szCs w:val="19"/>
                          <w:highlight w:val="white"/>
                        </w:rPr>
                        <w:t>&amp;destination</w:t>
                      </w:r>
                      <w:r w:rsidR="00290354">
                        <w:rPr>
                          <w:rFonts w:ascii="Consolas" w:hAnsi="Consolas" w:cs="Consolas"/>
                          <w:color w:val="000000"/>
                          <w:sz w:val="19"/>
                          <w:szCs w:val="19"/>
                          <w:highlight w:val="white"/>
                        </w:rPr>
                        <w:t xml:space="preserve">, </w:t>
                      </w:r>
                      <w:ins w:id="100" w:author="Andrei Porumb" w:date="2015-08-08T07:56:00Z">
                        <w:r w:rsidR="007C344F">
                          <w:rPr>
                            <w:rFonts w:ascii="Consolas" w:hAnsi="Consolas" w:cs="Consolas"/>
                            <w:color w:val="000000"/>
                            <w:sz w:val="19"/>
                            <w:szCs w:val="19"/>
                            <w:highlight w:val="white"/>
                          </w:rPr>
                          <w:t>&amp;</w:t>
                        </w:r>
                      </w:ins>
                      <w:proofErr w:type="spellStart"/>
                      <w:del w:id="101" w:author="Andrei Porumb" w:date="2015-08-08T07:56:00Z">
                        <w:r w:rsidR="003C6AAC" w:rsidDel="007C344F">
                          <w:rPr>
                            <w:rFonts w:ascii="Consolas" w:hAnsi="Consolas" w:cs="Consolas"/>
                            <w:color w:val="000000"/>
                            <w:sz w:val="19"/>
                            <w:szCs w:val="19"/>
                            <w:highlight w:val="white"/>
                          </w:rPr>
                          <w:delText>*</w:delText>
                        </w:r>
                      </w:del>
                      <w:r w:rsidR="003C6AAC">
                        <w:rPr>
                          <w:rFonts w:ascii="Consolas" w:hAnsi="Consolas" w:cs="Consolas"/>
                          <w:color w:val="000000"/>
                          <w:sz w:val="19"/>
                          <w:szCs w:val="19"/>
                          <w:highlight w:val="white"/>
                        </w:rPr>
                        <w:t>destinationSize</w:t>
                      </w:r>
                      <w:proofErr w:type="spellEnd"/>
                      <w:r w:rsidR="00FB4B87">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funkyTV</w:t>
                      </w:r>
                      <w:proofErr w:type="spell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hasEthernet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funkyTV</w:t>
                      </w:r>
                      <w:proofErr w:type="spell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screenSize</w:t>
                      </w:r>
                      <w:proofErr w:type="spellEnd"/>
                      <w:r>
                        <w:rPr>
                          <w:rFonts w:ascii="Consolas" w:hAnsi="Consolas" w:cs="Consolas"/>
                          <w:color w:val="000000"/>
                          <w:sz w:val="19"/>
                          <w:szCs w:val="19"/>
                          <w:highlight w:val="white"/>
                        </w:rPr>
                        <w:t>);</w:t>
                      </w:r>
                      <w:r w:rsidR="003C6AAC">
                        <w:rPr>
                          <w:rFonts w:ascii="Consolas" w:hAnsi="Consolas" w:cs="Consolas"/>
                          <w:color w:val="000000"/>
                          <w:sz w:val="19"/>
                          <w:szCs w:val="19"/>
                          <w:highlight w:val="white"/>
                        </w:rPr>
                        <w:t xml:space="preserve"> /*here destination, </w:t>
                      </w:r>
                      <w:proofErr w:type="spellStart"/>
                      <w:r w:rsidR="003C6AAC">
                        <w:rPr>
                          <w:rFonts w:ascii="Consolas" w:hAnsi="Consolas" w:cs="Consolas"/>
                          <w:color w:val="000000"/>
                          <w:sz w:val="19"/>
                          <w:szCs w:val="19"/>
                          <w:highlight w:val="white"/>
                        </w:rPr>
                        <w:t>destinationSize</w:t>
                      </w:r>
                      <w:proofErr w:type="spellEnd"/>
                      <w:r w:rsidR="003C6AAC">
                        <w:rPr>
                          <w:rFonts w:ascii="Consolas" w:hAnsi="Consolas" w:cs="Consolas"/>
                          <w:color w:val="000000"/>
                          <w:sz w:val="19"/>
                          <w:szCs w:val="19"/>
                          <w:highlight w:val="white"/>
                        </w:rPr>
                        <w:t xml:space="preserve"> play no role)</w:t>
                      </w:r>
                    </w:p>
                    <w:p w14:paraId="4CA47912" w14:textId="2A960822" w:rsidR="00F43DA6" w:rsidRDefault="008E7007" w:rsidP="008939CD">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6F008A"/>
                          <w:sz w:val="19"/>
                          <w:szCs w:val="19"/>
                          <w:highlight w:val="white"/>
                        </w:rPr>
                        <w:t>…</w:t>
                      </w:r>
                    </w:p>
                    <w:p w14:paraId="5CC58DBD" w14:textId="157A345F" w:rsidR="00F43DA6" w:rsidRDefault="00F43DA6" w:rsidP="008939CD">
                      <w:pPr>
                        <w:autoSpaceDE w:val="0"/>
                        <w:autoSpaceDN w:val="0"/>
                        <w:adjustRightInd w:val="0"/>
                        <w:spacing w:after="0" w:line="240" w:lineRule="auto"/>
                        <w:ind w:firstLine="720"/>
                      </w:pPr>
                      <w:del w:id="102" w:author="Andrei Porumb" w:date="2015-08-11T08:03:00Z">
                        <w:r w:rsidRPr="004D7129" w:rsidDel="00BD241B">
                          <w:rPr>
                            <w:rFonts w:ascii="Consolas" w:hAnsi="Consolas" w:cs="Consolas"/>
                            <w:color w:val="6F008A"/>
                            <w:sz w:val="19"/>
                            <w:szCs w:val="19"/>
                            <w:highlight w:val="white"/>
                          </w:rPr>
                          <w:delText>TRANSMIT</w:delText>
                        </w:r>
                      </w:del>
                      <w:ins w:id="103" w:author="Andrei Porumb" w:date="2015-08-11T08:03:00Z">
                        <w:r w:rsidR="00BD241B">
                          <w:rPr>
                            <w:rFonts w:ascii="Consolas" w:hAnsi="Consolas" w:cs="Consolas"/>
                            <w:color w:val="6F008A"/>
                            <w:sz w:val="19"/>
                            <w:szCs w:val="19"/>
                            <w:highlight w:val="white"/>
                          </w:rPr>
                          <w:t>SERIALIZE</w:t>
                        </w:r>
                      </w:ins>
                      <w:r w:rsidRPr="004D7129">
                        <w:rPr>
                          <w:rFonts w:ascii="Consolas" w:hAnsi="Consolas" w:cs="Consolas"/>
                          <w:color w:val="6F008A"/>
                          <w:sz w:val="19"/>
                          <w:szCs w:val="19"/>
                          <w:highlight w:val="white"/>
                        </w:rPr>
                        <w:t>_</w:t>
                      </w:r>
                      <w:r>
                        <w:rPr>
                          <w:rFonts w:ascii="Consolas" w:hAnsi="Consolas" w:cs="Consolas"/>
                          <w:color w:val="6F008A"/>
                          <w:sz w:val="19"/>
                          <w:szCs w:val="19"/>
                          <w:highlight w:val="white"/>
                        </w:rPr>
                        <w:t>DELAYED</w:t>
                      </w:r>
                      <w:r w:rsidRPr="004D7129">
                        <w:rPr>
                          <w:rFonts w:ascii="Consolas" w:hAnsi="Consolas" w:cs="Consolas"/>
                          <w:color w:val="6F008A"/>
                          <w:sz w:val="19"/>
                          <w:szCs w:val="19"/>
                          <w:highlight w:val="white"/>
                        </w:rPr>
                        <w:t>_</w:t>
                      </w:r>
                      <w:proofErr w:type="gramStart"/>
                      <w:r w:rsidRPr="004D7129">
                        <w:rPr>
                          <w:rFonts w:ascii="Consolas" w:hAnsi="Consolas" w:cs="Consolas"/>
                          <w:color w:val="6F008A"/>
                          <w:sz w:val="19"/>
                          <w:szCs w:val="19"/>
                          <w:highlight w:val="white"/>
                        </w:rPr>
                        <w:t>DATA</w:t>
                      </w:r>
                      <w:r>
                        <w:t>(</w:t>
                      </w:r>
                      <w:proofErr w:type="gramEnd"/>
                      <w:r>
                        <w:t>device</w:t>
                      </w:r>
                      <w:r w:rsidR="003C6AAC">
                        <w:t>, &amp;destination, &amp;</w:t>
                      </w:r>
                      <w:proofErr w:type="spellStart"/>
                      <w:r w:rsidR="003C6AAC">
                        <w:t>destinationSize</w:t>
                      </w:r>
                      <w:proofErr w:type="spellEnd"/>
                      <w:r>
                        <w:t>);</w:t>
                      </w:r>
                    </w:p>
                    <w:p w14:paraId="60413338" w14:textId="5B97C337" w:rsidR="002B57E6" w:rsidRDefault="002B57E6" w:rsidP="008939CD">
                      <w:pPr>
                        <w:autoSpaceDE w:val="0"/>
                        <w:autoSpaceDN w:val="0"/>
                        <w:adjustRightInd w:val="0"/>
                        <w:spacing w:after="0" w:line="240" w:lineRule="auto"/>
                        <w:ind w:firstLine="720"/>
                        <w:rPr>
                          <w:rFonts w:ascii="Consolas" w:hAnsi="Consolas" w:cs="Consolas"/>
                          <w:color w:val="000000"/>
                          <w:sz w:val="19"/>
                          <w:szCs w:val="19"/>
                          <w:highlight w:val="white"/>
                        </w:rPr>
                      </w:pPr>
                      <w:proofErr w:type="spellStart"/>
                      <w:proofErr w:type="gramStart"/>
                      <w:r>
                        <w:t>printf</w:t>
                      </w:r>
                      <w:proofErr w:type="spellEnd"/>
                      <w:r>
                        <w:t>(</w:t>
                      </w:r>
                      <w:proofErr w:type="gramEnd"/>
                      <w:r>
                        <w:t>"ser</w:t>
                      </w:r>
                      <w:del w:id="104" w:author="Andrei Porumb" w:date="2015-08-10T12:17:00Z">
                        <w:r w:rsidDel="007C2DE3">
                          <w:delText>u</w:delText>
                        </w:r>
                      </w:del>
                      <w:ins w:id="105" w:author="Andrei Porumb" w:date="2015-08-10T12:17:00Z">
                        <w:r w:rsidR="007C2DE3">
                          <w:t>i</w:t>
                        </w:r>
                      </w:ins>
                      <w:r>
                        <w:t>alized data is %</w:t>
                      </w:r>
                      <w:ins w:id="106" w:author="Andrei Porumb" w:date="2015-08-10T12:17:00Z">
                        <w:r w:rsidR="005A51A3">
                          <w:t>*.*</w:t>
                        </w:r>
                      </w:ins>
                      <w:r>
                        <w:t xml:space="preserve">s", </w:t>
                      </w:r>
                      <w:ins w:id="107" w:author="Andrei Porumb" w:date="2015-08-10T12:17:00Z">
                        <w:r w:rsidR="005A51A3">
                          <w:t>(</w:t>
                        </w:r>
                        <w:proofErr w:type="spellStart"/>
                        <w:r w:rsidR="005A51A3">
                          <w:t>int</w:t>
                        </w:r>
                        <w:proofErr w:type="spellEnd"/>
                        <w:r w:rsidR="005A51A3">
                          <w:t>)</w:t>
                        </w:r>
                        <w:proofErr w:type="spellStart"/>
                        <w:r w:rsidR="005A51A3">
                          <w:t>destinationSize</w:t>
                        </w:r>
                        <w:proofErr w:type="spellEnd"/>
                        <w:r w:rsidR="005A51A3">
                          <w:t>, (</w:t>
                        </w:r>
                        <w:proofErr w:type="spellStart"/>
                        <w:r w:rsidR="005A51A3">
                          <w:t>int</w:t>
                        </w:r>
                        <w:proofErr w:type="spellEnd"/>
                        <w:r w:rsidR="005A51A3">
                          <w:t>)</w:t>
                        </w:r>
                        <w:proofErr w:type="spellStart"/>
                        <w:r w:rsidR="005A51A3">
                          <w:t>destinationSize</w:t>
                        </w:r>
                        <w:proofErr w:type="spellEnd"/>
                        <w:r w:rsidR="005A51A3">
                          <w:t xml:space="preserve">, </w:t>
                        </w:r>
                      </w:ins>
                      <w:r>
                        <w:t>(char*) destination);</w:t>
                      </w:r>
                    </w:p>
                    <w:p w14:paraId="4DBAAAF2" w14:textId="77777777" w:rsidR="00F43DA6" w:rsidRDefault="00F43DA6" w:rsidP="008939CD">
                      <w:pPr>
                        <w:autoSpaceDE w:val="0"/>
                        <w:autoSpaceDN w:val="0"/>
                        <w:adjustRightInd w:val="0"/>
                        <w:spacing w:after="0" w:line="240" w:lineRule="auto"/>
                        <w:ind w:left="720"/>
                        <w:rPr>
                          <w:rFonts w:ascii="Consolas" w:hAnsi="Consolas" w:cs="Consolas"/>
                          <w:color w:val="000000"/>
                          <w:sz w:val="19"/>
                          <w:szCs w:val="19"/>
                          <w:highlight w:val="white"/>
                        </w:rPr>
                      </w:pPr>
                      <w:r w:rsidRPr="00EB6D1F">
                        <w:rPr>
                          <w:rFonts w:ascii="Consolas" w:hAnsi="Consolas" w:cs="Consolas"/>
                          <w:color w:val="7030A0"/>
                          <w:sz w:val="19"/>
                          <w:szCs w:val="19"/>
                          <w:highlight w:val="white"/>
                        </w:rPr>
                        <w:t>…</w:t>
                      </w:r>
                    </w:p>
                    <w:p w14:paraId="0D3CDFD5" w14:textId="77777777" w:rsidR="00F43DA6" w:rsidRDefault="00F43DA6" w:rsidP="008939C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txbxContent>
                </v:textbox>
                <w10:wrap type="topAndBottom" anchorx="margin"/>
              </v:shape>
            </w:pict>
          </mc:Fallback>
        </mc:AlternateContent>
      </w:r>
      <w:del w:id="108" w:author="Andrei Porumb" w:date="2015-08-08T08:00:00Z">
        <w:r w:rsidR="00FC125A" w:rsidDel="00195CF3">
          <w:delText>Handling actions</w:delText>
        </w:r>
      </w:del>
      <w:ins w:id="109" w:author="Andrei Porumb" w:date="2015-08-08T08:00:00Z">
        <w:r w:rsidR="00195CF3">
          <w:t>EXECUTE_COMMAND</w:t>
        </w:r>
      </w:ins>
    </w:p>
    <w:p w14:paraId="401B89FD" w14:textId="45392645" w:rsidR="00FC125A" w:rsidRDefault="00FC125A" w:rsidP="00FC125A">
      <w:r>
        <w:t>Any action that is declared in a model must also have an implementation as a C function.</w:t>
      </w:r>
    </w:p>
    <w:p w14:paraId="401B89FE" w14:textId="042EC14E" w:rsidR="00FC125A" w:rsidRDefault="00FC125A" w:rsidP="00FC125A">
      <w:r>
        <w:t>The C function arguments must be:</w:t>
      </w:r>
    </w:p>
    <w:p w14:paraId="401B89FF" w14:textId="3AC28E78" w:rsidR="00FC125A" w:rsidRDefault="00FC125A" w:rsidP="00FC125A">
      <w:pPr>
        <w:pStyle w:val="ListParagraph"/>
        <w:numPr>
          <w:ilvl w:val="0"/>
          <w:numId w:val="4"/>
        </w:numPr>
      </w:pPr>
      <w:r>
        <w:t xml:space="preserve">First argument must be of the type </w:t>
      </w:r>
      <w:r w:rsidR="006259F8">
        <w:t xml:space="preserve">pointer to device data (i.e. </w:t>
      </w:r>
      <w:proofErr w:type="spellStart"/>
      <w:r w:rsidR="00E77B79">
        <w:t>FunkyTV</w:t>
      </w:r>
      <w:proofErr w:type="spellEnd"/>
      <w:r w:rsidR="006259F8">
        <w:t>*)</w:t>
      </w:r>
      <w:r w:rsidR="00FC686E">
        <w:t>.</w:t>
      </w:r>
    </w:p>
    <w:p w14:paraId="401B8A00" w14:textId="78BB2EE3" w:rsidR="00F70312" w:rsidRDefault="00FC125A" w:rsidP="00C57721">
      <w:pPr>
        <w:pStyle w:val="ListParagraph"/>
        <w:numPr>
          <w:ilvl w:val="0"/>
          <w:numId w:val="4"/>
        </w:numPr>
      </w:pPr>
      <w:r>
        <w:t>Following arguments must match the arguments declared in the model action.</w:t>
      </w:r>
    </w:p>
    <w:p w14:paraId="401B8A01" w14:textId="32FE6538" w:rsidR="00F70312" w:rsidDel="00195CF3" w:rsidRDefault="00F70312" w:rsidP="00F70312">
      <w:pPr>
        <w:rPr>
          <w:del w:id="110" w:author="Andrei Porumb" w:date="2015-08-08T07:56:00Z"/>
        </w:rPr>
      </w:pPr>
    </w:p>
    <w:p w14:paraId="401B8A02" w14:textId="647DF301" w:rsidR="00F70312" w:rsidDel="00195CF3" w:rsidRDefault="00F70312" w:rsidP="00F70312">
      <w:pPr>
        <w:rPr>
          <w:del w:id="111" w:author="Andrei Porumb" w:date="2015-08-08T07:56:00Z"/>
        </w:rPr>
      </w:pPr>
    </w:p>
    <w:p w14:paraId="401B8A03" w14:textId="4EE04926" w:rsidR="00F70312" w:rsidDel="00195CF3" w:rsidRDefault="00F70312" w:rsidP="00F70312">
      <w:pPr>
        <w:rPr>
          <w:del w:id="112" w:author="Andrei Porumb" w:date="2015-08-08T07:56:00Z"/>
        </w:rPr>
      </w:pPr>
    </w:p>
    <w:p w14:paraId="401B8A04" w14:textId="0D632434" w:rsidR="00F70312" w:rsidDel="00195CF3" w:rsidRDefault="00F70312" w:rsidP="00F70312">
      <w:pPr>
        <w:rPr>
          <w:del w:id="113" w:author="Andrei Porumb" w:date="2015-08-08T07:56:00Z"/>
        </w:rPr>
      </w:pPr>
    </w:p>
    <w:p w14:paraId="401B8A05" w14:textId="2F7099DC" w:rsidR="00F70312" w:rsidDel="00195CF3" w:rsidRDefault="00F70312" w:rsidP="00F70312">
      <w:pPr>
        <w:rPr>
          <w:del w:id="114" w:author="Andrei Porumb" w:date="2015-08-08T07:56:00Z"/>
        </w:rPr>
      </w:pPr>
    </w:p>
    <w:p w14:paraId="401B8A06" w14:textId="0DCB64E4" w:rsidR="00F70312" w:rsidDel="00195CF3" w:rsidRDefault="00F70312" w:rsidP="00F70312">
      <w:pPr>
        <w:rPr>
          <w:del w:id="115" w:author="Andrei Porumb" w:date="2015-08-08T07:56:00Z"/>
        </w:rPr>
      </w:pPr>
    </w:p>
    <w:p w14:paraId="401B8A07" w14:textId="4EEA3BBF" w:rsidR="00F70312" w:rsidDel="00195CF3" w:rsidRDefault="00F70312" w:rsidP="00F70312">
      <w:pPr>
        <w:rPr>
          <w:del w:id="116" w:author="Andrei Porumb" w:date="2015-08-08T07:56:00Z"/>
        </w:rPr>
      </w:pPr>
    </w:p>
    <w:p w14:paraId="5DF87229" w14:textId="1BF2E96D" w:rsidR="007C344F" w:rsidRDefault="007C344F">
      <w:pPr>
        <w:rPr>
          <w:ins w:id="117" w:author="Andrei Porumb" w:date="2015-08-08T07:55:00Z"/>
          <w:noProof/>
        </w:rPr>
        <w:pPrChange w:id="118" w:author="Andrei Porumb" w:date="2015-08-08T07:55:00Z">
          <w:pPr>
            <w:pStyle w:val="Heading1"/>
          </w:pPr>
        </w:pPrChange>
      </w:pPr>
      <w:ins w:id="119" w:author="Andrei Porumb" w:date="2015-08-08T07:55:00Z">
        <w:r>
          <w:rPr>
            <w:noProof/>
          </w:rPr>
          <w:t>The macro EXECUTE_COMMAND(</w:t>
        </w:r>
      </w:ins>
      <w:ins w:id="120" w:author="Andrei Porumb" w:date="2015-08-08T07:56:00Z">
        <w:r w:rsidR="00195CF3">
          <w:rPr>
            <w:noProof/>
          </w:rPr>
          <w:t xml:space="preserve">device, </w:t>
        </w:r>
      </w:ins>
      <w:ins w:id="121" w:author="Andrei Porumb" w:date="2015-08-08T08:17:00Z">
        <w:r w:rsidR="00EE7337">
          <w:rPr>
            <w:noProof/>
          </w:rPr>
          <w:t>commandBuffer</w:t>
        </w:r>
      </w:ins>
      <w:ins w:id="122" w:author="Andrei Porumb" w:date="2015-08-08T07:56:00Z">
        <w:r w:rsidR="00195CF3">
          <w:rPr>
            <w:noProof/>
          </w:rPr>
          <w:t xml:space="preserve">) shall execute the command indicated in the commandBuffer for the device. </w:t>
        </w:r>
      </w:ins>
    </w:p>
    <w:p w14:paraId="401B8A08" w14:textId="38D9E2C9" w:rsidR="00C87589" w:rsidRDefault="00924FCA" w:rsidP="00441E66">
      <w:pPr>
        <w:pStyle w:val="Heading1"/>
      </w:pPr>
      <w:r>
        <w:rPr>
          <w:noProof/>
        </w:rPr>
        <w:lastRenderedPageBreak/>
        <mc:AlternateContent>
          <mc:Choice Requires="wps">
            <w:drawing>
              <wp:anchor distT="45720" distB="45720" distL="114300" distR="114300" simplePos="0" relativeHeight="251662848" behindDoc="0" locked="0" layoutInCell="1" allowOverlap="1" wp14:anchorId="79C90A44" wp14:editId="1690210E">
                <wp:simplePos x="0" y="0"/>
                <wp:positionH relativeFrom="margin">
                  <wp:align>right</wp:align>
                </wp:positionH>
                <wp:positionV relativeFrom="paragraph">
                  <wp:posOffset>0</wp:posOffset>
                </wp:positionV>
                <wp:extent cx="5880100" cy="2889250"/>
                <wp:effectExtent l="0" t="0" r="25400" b="25400"/>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0100" cy="2889250"/>
                        </a:xfrm>
                        <a:prstGeom prst="rect">
                          <a:avLst/>
                        </a:prstGeom>
                        <a:solidFill>
                          <a:srgbClr val="FFFFFF"/>
                        </a:solidFill>
                        <a:ln w="9525">
                          <a:solidFill>
                            <a:srgbClr val="000000"/>
                          </a:solidFill>
                          <a:miter lim="800000"/>
                          <a:headEnd/>
                          <a:tailEnd/>
                        </a:ln>
                      </wps:spPr>
                      <wps:txbx>
                        <w:txbxContent>
                          <w:p w14:paraId="36C117E4" w14:textId="58C2CD14" w:rsidR="00F43DA6" w:rsidRDefault="00F43DA6" w:rsidP="00C875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DECLARE_IOT_</w:t>
                            </w:r>
                            <w:proofErr w:type="gramStart"/>
                            <w:r>
                              <w:rPr>
                                <w:rFonts w:ascii="Consolas" w:hAnsi="Consolas" w:cs="Consolas"/>
                                <w:color w:val="000000"/>
                                <w:sz w:val="19"/>
                                <w:szCs w:val="19"/>
                                <w:highlight w:val="white"/>
                              </w:rPr>
                              <w:t>MODEL(</w:t>
                            </w:r>
                            <w:proofErr w:type="spellStart"/>
                            <w:proofErr w:type="gramEnd"/>
                            <w:r w:rsidR="00AC329D">
                              <w:rPr>
                                <w:rFonts w:ascii="Consolas" w:hAnsi="Consolas" w:cs="Consolas"/>
                                <w:color w:val="000000"/>
                                <w:sz w:val="19"/>
                                <w:szCs w:val="19"/>
                                <w:highlight w:val="white"/>
                              </w:rPr>
                              <w:t>MyFunkyTV</w:t>
                            </w:r>
                            <w:proofErr w:type="spellEnd"/>
                            <w:r>
                              <w:rPr>
                                <w:rFonts w:ascii="Consolas" w:hAnsi="Consolas" w:cs="Consolas"/>
                                <w:color w:val="000000"/>
                                <w:sz w:val="19"/>
                                <w:szCs w:val="19"/>
                                <w:highlight w:val="white"/>
                              </w:rPr>
                              <w:t>,</w:t>
                            </w:r>
                          </w:p>
                          <w:p w14:paraId="37A844A0" w14:textId="5D8AB7CF" w:rsidR="00AC329D" w:rsidRDefault="00AC329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Pr="00EB6D1F">
                              <w:rPr>
                                <w:rFonts w:ascii="Consolas" w:hAnsi="Consolas" w:cs="Consolas"/>
                                <w:color w:val="7030A0"/>
                                <w:sz w:val="19"/>
                                <w:szCs w:val="19"/>
                                <w:highlight w:val="white"/>
                              </w:rPr>
                              <w:t>…</w:t>
                            </w:r>
                          </w:p>
                          <w:p w14:paraId="26D9BDCB" w14:textId="6BDEEE20" w:rsidR="00F43DA6" w:rsidRDefault="00F43DA6" w:rsidP="00EB6D1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WITH_</w:t>
                            </w:r>
                            <w:proofErr w:type="gramStart"/>
                            <w:r>
                              <w:rPr>
                                <w:rFonts w:ascii="Consolas" w:hAnsi="Consolas" w:cs="Consolas"/>
                                <w:color w:val="000000"/>
                                <w:sz w:val="19"/>
                                <w:szCs w:val="19"/>
                                <w:highlight w:val="white"/>
                              </w:rPr>
                              <w:t>ACTION(</w:t>
                            </w:r>
                            <w:proofErr w:type="spellStart"/>
                            <w:proofErr w:type="gramEnd"/>
                            <w:r w:rsidR="00AC329D">
                              <w:rPr>
                                <w:rFonts w:ascii="Consolas" w:hAnsi="Consolas" w:cs="Consolas"/>
                                <w:color w:val="000000"/>
                                <w:sz w:val="19"/>
                                <w:szCs w:val="19"/>
                                <w:highlight w:val="white"/>
                              </w:rPr>
                              <w:t>changeChannel</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ascii_char_ptr</w:t>
                            </w:r>
                            <w:proofErr w:type="spellEnd"/>
                            <w:r>
                              <w:rPr>
                                <w:rFonts w:ascii="Consolas" w:hAnsi="Consolas" w:cs="Consolas"/>
                                <w:color w:val="000000"/>
                                <w:sz w:val="19"/>
                                <w:szCs w:val="19"/>
                                <w:highlight w:val="white"/>
                              </w:rPr>
                              <w:t xml:space="preserve">, </w:t>
                            </w:r>
                            <w:r w:rsidR="00E77B79">
                              <w:rPr>
                                <w:rFonts w:ascii="Consolas" w:hAnsi="Consolas" w:cs="Consolas"/>
                                <w:color w:val="000000"/>
                                <w:sz w:val="19"/>
                                <w:szCs w:val="19"/>
                                <w:highlight w:val="white"/>
                              </w:rPr>
                              <w:t>Property1</w:t>
                            </w:r>
                            <w:r>
                              <w:rPr>
                                <w:rFonts w:ascii="Consolas" w:hAnsi="Consolas" w:cs="Consolas"/>
                                <w:color w:val="000000"/>
                                <w:sz w:val="19"/>
                                <w:szCs w:val="19"/>
                                <w:highlight w:val="white"/>
                              </w:rPr>
                              <w:t>)</w:t>
                            </w:r>
                          </w:p>
                          <w:p w14:paraId="0A52C9CD" w14:textId="77777777" w:rsidR="00F43DA6" w:rsidRDefault="00F43DA6" w:rsidP="00C875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51461AA" w14:textId="77777777" w:rsidR="00F43DA6" w:rsidRDefault="00F43DA6" w:rsidP="00C87589">
                            <w:pPr>
                              <w:autoSpaceDE w:val="0"/>
                              <w:autoSpaceDN w:val="0"/>
                              <w:adjustRightInd w:val="0"/>
                              <w:spacing w:after="0" w:line="240" w:lineRule="auto"/>
                              <w:rPr>
                                <w:rFonts w:ascii="Consolas" w:hAnsi="Consolas" w:cs="Consolas"/>
                                <w:color w:val="6F008A"/>
                                <w:sz w:val="19"/>
                                <w:szCs w:val="19"/>
                                <w:highlight w:val="white"/>
                              </w:rPr>
                            </w:pPr>
                          </w:p>
                          <w:p w14:paraId="19F38656" w14:textId="77777777" w:rsidR="00F43DA6" w:rsidRDefault="00F43DA6" w:rsidP="00C87589">
                            <w:pPr>
                              <w:autoSpaceDE w:val="0"/>
                              <w:autoSpaceDN w:val="0"/>
                              <w:adjustRightInd w:val="0"/>
                              <w:spacing w:after="0" w:line="240" w:lineRule="auto"/>
                              <w:rPr>
                                <w:rFonts w:ascii="Consolas" w:hAnsi="Consolas" w:cs="Consolas"/>
                                <w:color w:val="6F008A"/>
                                <w:sz w:val="19"/>
                                <w:szCs w:val="19"/>
                                <w:highlight w:val="white"/>
                              </w:rPr>
                            </w:pPr>
                            <w:r>
                              <w:rPr>
                                <w:rFonts w:ascii="Consolas" w:hAnsi="Consolas" w:cs="Consolas"/>
                                <w:color w:val="6F008A"/>
                                <w:sz w:val="19"/>
                                <w:szCs w:val="19"/>
                                <w:highlight w:val="white"/>
                              </w:rPr>
                              <w:t>…</w:t>
                            </w:r>
                          </w:p>
                          <w:p w14:paraId="2E7540F9" w14:textId="77777777" w:rsidR="00F43DA6" w:rsidRDefault="00F43DA6" w:rsidP="00C87589">
                            <w:pPr>
                              <w:autoSpaceDE w:val="0"/>
                              <w:autoSpaceDN w:val="0"/>
                              <w:adjustRightInd w:val="0"/>
                              <w:spacing w:after="0" w:line="240" w:lineRule="auto"/>
                              <w:rPr>
                                <w:rFonts w:ascii="Consolas" w:hAnsi="Consolas" w:cs="Consolas"/>
                                <w:color w:val="6F008A"/>
                                <w:sz w:val="19"/>
                                <w:szCs w:val="19"/>
                                <w:highlight w:val="white"/>
                              </w:rPr>
                            </w:pPr>
                          </w:p>
                          <w:p w14:paraId="372AAACF" w14:textId="2BCD7C39" w:rsidR="00F43DA6" w:rsidRDefault="00F43DA6" w:rsidP="00EB6D1F">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proofErr w:type="spellStart"/>
                            <w:r w:rsidR="00E77B79">
                              <w:rPr>
                                <w:rFonts w:ascii="Consolas" w:hAnsi="Consolas" w:cs="Consolas"/>
                                <w:color w:val="000000"/>
                                <w:sz w:val="19"/>
                                <w:szCs w:val="19"/>
                                <w:highlight w:val="white"/>
                              </w:rPr>
                              <w:t>changeChannel</w:t>
                            </w:r>
                            <w:proofErr w:type="spellEnd"/>
                            <w:r>
                              <w:rPr>
                                <w:rFonts w:ascii="Consolas" w:hAnsi="Consolas" w:cs="Consolas"/>
                                <w:color w:val="000000"/>
                                <w:sz w:val="19"/>
                                <w:szCs w:val="19"/>
                                <w:highlight w:val="white"/>
                              </w:rPr>
                              <w:t>(</w:t>
                            </w:r>
                            <w:proofErr w:type="spellStart"/>
                            <w:r w:rsidR="00E77B79">
                              <w:rPr>
                                <w:rFonts w:ascii="Consolas" w:hAnsi="Consolas" w:cs="Consolas"/>
                                <w:color w:val="000000"/>
                                <w:sz w:val="19"/>
                                <w:szCs w:val="19"/>
                                <w:highlight w:val="white"/>
                              </w:rPr>
                              <w:t>FunkyTV</w:t>
                            </w:r>
                            <w:proofErr w:type="spellEnd"/>
                            <w:r>
                              <w:rPr>
                                <w:rFonts w:ascii="Consolas" w:hAnsi="Consolas" w:cs="Consolas"/>
                                <w:color w:val="000000"/>
                                <w:sz w:val="19"/>
                                <w:szCs w:val="19"/>
                                <w:highlight w:val="white"/>
                              </w:rPr>
                              <w:t xml:space="preserve">* device, </w:t>
                            </w:r>
                            <w:proofErr w:type="spellStart"/>
                            <w:r>
                              <w:rPr>
                                <w:rFonts w:ascii="Consolas" w:hAnsi="Consolas" w:cs="Consolas"/>
                                <w:color w:val="2B91AF"/>
                                <w:sz w:val="19"/>
                                <w:szCs w:val="19"/>
                                <w:highlight w:val="white"/>
                              </w:rPr>
                              <w:t>ascii_char_ptr</w:t>
                            </w:r>
                            <w:proofErr w:type="spellEnd"/>
                            <w:r>
                              <w:rPr>
                                <w:rFonts w:ascii="Consolas" w:hAnsi="Consolas" w:cs="Consolas"/>
                                <w:color w:val="000000"/>
                                <w:sz w:val="19"/>
                                <w:szCs w:val="19"/>
                                <w:highlight w:val="white"/>
                              </w:rPr>
                              <w:t xml:space="preserve"> </w:t>
                            </w:r>
                            <w:r w:rsidR="00E77B79">
                              <w:rPr>
                                <w:rFonts w:ascii="Consolas" w:hAnsi="Consolas" w:cs="Consolas"/>
                                <w:color w:val="808080"/>
                                <w:sz w:val="19"/>
                                <w:szCs w:val="19"/>
                                <w:highlight w:val="white"/>
                              </w:rPr>
                              <w:t>Property1</w:t>
                            </w:r>
                            <w:r>
                              <w:rPr>
                                <w:rFonts w:ascii="Consolas" w:hAnsi="Consolas" w:cs="Consolas"/>
                                <w:color w:val="000000"/>
                                <w:sz w:val="19"/>
                                <w:szCs w:val="19"/>
                                <w:highlight w:val="white"/>
                              </w:rPr>
                              <w:t>)</w:t>
                            </w:r>
                          </w:p>
                          <w:p w14:paraId="7AE7A90D" w14:textId="77777777" w:rsidR="00F43DA6" w:rsidRDefault="00F43DA6" w:rsidP="00C875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477AA21A" w14:textId="0D924FF6" w:rsidR="00F43DA6" w:rsidRDefault="007E6D37" w:rsidP="00F81D27">
                            <w:pPr>
                              <w:autoSpaceDE w:val="0"/>
                              <w:autoSpaceDN w:val="0"/>
                              <w:adjustRightInd w:val="0"/>
                              <w:spacing w:after="0" w:line="240" w:lineRule="auto"/>
                              <w:ind w:firstLine="720"/>
                              <w:rPr>
                                <w:rFonts w:ascii="Consolas" w:hAnsi="Consolas" w:cs="Consolas"/>
                                <w:color w:val="6F008A"/>
                                <w:sz w:val="19"/>
                                <w:szCs w:val="19"/>
                                <w:highlight w:val="white"/>
                              </w:rPr>
                            </w:pPr>
                            <w:proofErr w:type="spellStart"/>
                            <w:proofErr w:type="gramStart"/>
                            <w:r>
                              <w:rPr>
                                <w:rFonts w:ascii="Consolas" w:hAnsi="Consolas" w:cs="Consolas"/>
                                <w:color w:val="000000"/>
                                <w:sz w:val="19"/>
                                <w:szCs w:val="19"/>
                                <w:highlight w:val="white"/>
                              </w:rPr>
                              <w:t>printf</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“Changing Channel to channel %s\r\n”, Property1</w:t>
                            </w:r>
                            <w:r w:rsidR="00F43DA6">
                              <w:rPr>
                                <w:rFonts w:ascii="Consolas" w:hAnsi="Consolas" w:cs="Consolas"/>
                                <w:color w:val="000000"/>
                                <w:sz w:val="19"/>
                                <w:szCs w:val="19"/>
                                <w:highlight w:val="white"/>
                              </w:rPr>
                              <w:t>);</w:t>
                            </w:r>
                          </w:p>
                          <w:p w14:paraId="46A9965D" w14:textId="77777777" w:rsidR="00F43DA6" w:rsidRDefault="00F43DA6" w:rsidP="00C87589">
                            <w:pPr>
                              <w:autoSpaceDE w:val="0"/>
                              <w:autoSpaceDN w:val="0"/>
                              <w:adjustRightInd w:val="0"/>
                              <w:spacing w:after="0" w:line="240" w:lineRule="auto"/>
                              <w:rPr>
                                <w:ins w:id="123" w:author="Andrei Porumb" w:date="2015-08-08T07:57:00Z"/>
                                <w:rFonts w:ascii="Consolas" w:hAnsi="Consolas" w:cs="Consolas"/>
                                <w:color w:val="000000"/>
                                <w:sz w:val="19"/>
                                <w:szCs w:val="19"/>
                                <w:highlight w:val="white"/>
                              </w:rPr>
                            </w:pPr>
                            <w:r>
                              <w:rPr>
                                <w:rFonts w:ascii="Consolas" w:hAnsi="Consolas" w:cs="Consolas"/>
                                <w:color w:val="000000"/>
                                <w:sz w:val="19"/>
                                <w:szCs w:val="19"/>
                                <w:highlight w:val="white"/>
                              </w:rPr>
                              <w:t>}</w:t>
                            </w:r>
                          </w:p>
                          <w:p w14:paraId="07B3C058" w14:textId="77777777" w:rsidR="00195CF3" w:rsidRDefault="00195CF3" w:rsidP="00C87589">
                            <w:pPr>
                              <w:autoSpaceDE w:val="0"/>
                              <w:autoSpaceDN w:val="0"/>
                              <w:adjustRightInd w:val="0"/>
                              <w:spacing w:after="0" w:line="240" w:lineRule="auto"/>
                              <w:rPr>
                                <w:ins w:id="124" w:author="Andrei Porumb" w:date="2015-08-08T07:57:00Z"/>
                                <w:rFonts w:ascii="Consolas" w:hAnsi="Consolas" w:cs="Consolas"/>
                                <w:color w:val="000000"/>
                                <w:sz w:val="19"/>
                                <w:szCs w:val="19"/>
                                <w:highlight w:val="white"/>
                              </w:rPr>
                            </w:pPr>
                          </w:p>
                          <w:p w14:paraId="6A4C2366" w14:textId="0E593BDB" w:rsidR="00195CF3" w:rsidRDefault="00195CF3" w:rsidP="00C87589">
                            <w:pPr>
                              <w:autoSpaceDE w:val="0"/>
                              <w:autoSpaceDN w:val="0"/>
                              <w:adjustRightInd w:val="0"/>
                              <w:spacing w:after="0" w:line="240" w:lineRule="auto"/>
                              <w:rPr>
                                <w:ins w:id="125" w:author="Andrei Porumb" w:date="2015-08-08T07:59:00Z"/>
                                <w:rFonts w:ascii="Consolas" w:hAnsi="Consolas" w:cs="Consolas"/>
                                <w:color w:val="000000"/>
                                <w:sz w:val="19"/>
                                <w:szCs w:val="19"/>
                                <w:highlight w:val="white"/>
                              </w:rPr>
                            </w:pPr>
                            <w:ins w:id="126" w:author="Andrei Porumb" w:date="2015-08-08T07:59:00Z">
                              <w:r>
                                <w:rPr>
                                  <w:rFonts w:ascii="Consolas" w:hAnsi="Consolas" w:cs="Consolas"/>
                                  <w:color w:val="000000"/>
                                  <w:sz w:val="19"/>
                                  <w:szCs w:val="19"/>
                                  <w:highlight w:val="white"/>
                                </w:rPr>
                                <w:t>#define COMMAND_TEXT "\"Name\":\"</w:t>
                              </w:r>
                              <w:proofErr w:type="spellStart"/>
                              <w:r>
                                <w:rPr>
                                  <w:rFonts w:ascii="Consolas" w:hAnsi="Consolas" w:cs="Consolas"/>
                                  <w:color w:val="000000"/>
                                  <w:sz w:val="19"/>
                                  <w:szCs w:val="19"/>
                                  <w:highlight w:val="white"/>
                                </w:rPr>
                                <w:t>changeChannel</w:t>
                              </w:r>
                              <w:proofErr w:type="spellEnd"/>
                              <w:r>
                                <w:rPr>
                                  <w:rFonts w:ascii="Consolas" w:hAnsi="Consolas" w:cs="Consolas"/>
                                  <w:color w:val="000000"/>
                                  <w:sz w:val="19"/>
                                  <w:szCs w:val="19"/>
                                  <w:highlight w:val="white"/>
                                </w:rPr>
                                <w:t>\"</w:t>
                              </w:r>
                              <w:proofErr w:type="gramStart"/>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"Parameters\":\"</w:t>
                              </w:r>
                              <w:proofErr w:type="spellStart"/>
                              <w:r>
                                <w:rPr>
                                  <w:rFonts w:ascii="Consolas" w:hAnsi="Consolas" w:cs="Consolas"/>
                                  <w:color w:val="000000"/>
                                  <w:sz w:val="19"/>
                                  <w:szCs w:val="19"/>
                                  <w:highlight w:val="white"/>
                                </w:rPr>
                                <w:t>FabrikamTV</w:t>
                              </w:r>
                              <w:proofErr w:type="spellEnd"/>
                              <w:r>
                                <w:rPr>
                                  <w:rFonts w:ascii="Consolas" w:hAnsi="Consolas" w:cs="Consolas"/>
                                  <w:color w:val="000000"/>
                                  <w:sz w:val="19"/>
                                  <w:szCs w:val="19"/>
                                  <w:highlight w:val="white"/>
                                </w:rPr>
                                <w:t>\""</w:t>
                              </w:r>
                            </w:ins>
                          </w:p>
                          <w:p w14:paraId="05F70236" w14:textId="77777777" w:rsidR="00195CF3" w:rsidRDefault="00195CF3" w:rsidP="00C87589">
                            <w:pPr>
                              <w:autoSpaceDE w:val="0"/>
                              <w:autoSpaceDN w:val="0"/>
                              <w:adjustRightInd w:val="0"/>
                              <w:spacing w:after="0" w:line="240" w:lineRule="auto"/>
                              <w:rPr>
                                <w:ins w:id="127" w:author="Andrei Porumb" w:date="2015-08-08T07:59:00Z"/>
                                <w:rFonts w:ascii="Consolas" w:hAnsi="Consolas" w:cs="Consolas"/>
                                <w:color w:val="000000"/>
                                <w:sz w:val="19"/>
                                <w:szCs w:val="19"/>
                                <w:highlight w:val="white"/>
                              </w:rPr>
                            </w:pPr>
                          </w:p>
                          <w:p w14:paraId="15E6A0AD" w14:textId="69348899" w:rsidR="00195CF3" w:rsidRDefault="00195CF3" w:rsidP="00C87589">
                            <w:pPr>
                              <w:autoSpaceDE w:val="0"/>
                              <w:autoSpaceDN w:val="0"/>
                              <w:adjustRightInd w:val="0"/>
                              <w:spacing w:after="0" w:line="240" w:lineRule="auto"/>
                              <w:rPr>
                                <w:ins w:id="128" w:author="Andrei Porumb" w:date="2015-08-08T07:57:00Z"/>
                                <w:rFonts w:ascii="Consolas" w:hAnsi="Consolas" w:cs="Consolas"/>
                                <w:color w:val="000000"/>
                                <w:sz w:val="19"/>
                                <w:szCs w:val="19"/>
                                <w:highlight w:val="white"/>
                              </w:rPr>
                            </w:pPr>
                            <w:proofErr w:type="spellStart"/>
                            <w:proofErr w:type="gramStart"/>
                            <w:ins w:id="129" w:author="Andrei Porumb" w:date="2015-08-08T07:57:00Z">
                              <w:r>
                                <w:rPr>
                                  <w:rFonts w:ascii="Consolas" w:hAnsi="Consolas" w:cs="Consolas"/>
                                  <w:color w:val="000000"/>
                                  <w:sz w:val="19"/>
                                  <w:szCs w:val="19"/>
                                  <w:highlight w:val="white"/>
                                </w:rPr>
                                <w:t>int</w:t>
                              </w:r>
                              <w:proofErr w:type="spellEnd"/>
                              <w:proofErr w:type="gramEnd"/>
                              <w:r>
                                <w:rPr>
                                  <w:rFonts w:ascii="Consolas" w:hAnsi="Consolas" w:cs="Consolas"/>
                                  <w:color w:val="000000"/>
                                  <w:sz w:val="19"/>
                                  <w:szCs w:val="19"/>
                                  <w:highlight w:val="white"/>
                                </w:rPr>
                                <w:t xml:space="preserve"> main(void)</w:t>
                              </w:r>
                            </w:ins>
                          </w:p>
                          <w:p w14:paraId="7407C59A" w14:textId="1F6945E7" w:rsidR="00195CF3" w:rsidRDefault="00195CF3" w:rsidP="00C87589">
                            <w:pPr>
                              <w:autoSpaceDE w:val="0"/>
                              <w:autoSpaceDN w:val="0"/>
                              <w:adjustRightInd w:val="0"/>
                              <w:spacing w:after="0" w:line="240" w:lineRule="auto"/>
                              <w:rPr>
                                <w:ins w:id="130" w:author="Andrei Porumb" w:date="2015-08-08T07:57:00Z"/>
                                <w:rFonts w:ascii="Consolas" w:hAnsi="Consolas" w:cs="Consolas"/>
                                <w:color w:val="000000"/>
                                <w:sz w:val="19"/>
                                <w:szCs w:val="19"/>
                                <w:highlight w:val="white"/>
                              </w:rPr>
                            </w:pPr>
                            <w:ins w:id="131" w:author="Andrei Porumb" w:date="2015-08-08T07:57:00Z">
                              <w:r>
                                <w:rPr>
                                  <w:rFonts w:ascii="Consolas" w:hAnsi="Consolas" w:cs="Consolas"/>
                                  <w:color w:val="000000"/>
                                  <w:sz w:val="19"/>
                                  <w:szCs w:val="19"/>
                                  <w:highlight w:val="white"/>
                                </w:rPr>
                                <w:t>{</w:t>
                              </w:r>
                            </w:ins>
                          </w:p>
                          <w:p w14:paraId="04CF130C" w14:textId="6D9412A2" w:rsidR="00195CF3" w:rsidRDefault="00195CF3" w:rsidP="00C87589">
                            <w:pPr>
                              <w:autoSpaceDE w:val="0"/>
                              <w:autoSpaceDN w:val="0"/>
                              <w:adjustRightInd w:val="0"/>
                              <w:spacing w:after="0" w:line="240" w:lineRule="auto"/>
                              <w:rPr>
                                <w:ins w:id="132" w:author="Andrei Porumb" w:date="2015-08-08T07:58:00Z"/>
                                <w:rFonts w:ascii="Consolas" w:hAnsi="Consolas" w:cs="Consolas"/>
                                <w:color w:val="000000"/>
                                <w:sz w:val="19"/>
                                <w:szCs w:val="19"/>
                                <w:highlight w:val="white"/>
                              </w:rPr>
                            </w:pPr>
                            <w:ins w:id="133" w:author="Andrei Porumb" w:date="2015-08-08T07:57:00Z">
                              <w:r>
                                <w:rPr>
                                  <w:rFonts w:ascii="Consolas" w:hAnsi="Consolas" w:cs="Consolas"/>
                                  <w:color w:val="000000"/>
                                  <w:sz w:val="19"/>
                                  <w:szCs w:val="19"/>
                                  <w:highlight w:val="white"/>
                                </w:rPr>
                                <w:t xml:space="preserve">    ...</w:t>
                              </w:r>
                            </w:ins>
                          </w:p>
                          <w:p w14:paraId="7A751072" w14:textId="4813D019" w:rsidR="00195CF3" w:rsidRDefault="00195CF3" w:rsidP="00C87589">
                            <w:pPr>
                              <w:autoSpaceDE w:val="0"/>
                              <w:autoSpaceDN w:val="0"/>
                              <w:adjustRightInd w:val="0"/>
                              <w:spacing w:after="0" w:line="240" w:lineRule="auto"/>
                              <w:rPr>
                                <w:ins w:id="134" w:author="Andrei Porumb" w:date="2015-08-08T07:59:00Z"/>
                                <w:rFonts w:ascii="Consolas" w:hAnsi="Consolas" w:cs="Consolas"/>
                                <w:color w:val="000000"/>
                                <w:sz w:val="19"/>
                                <w:szCs w:val="19"/>
                                <w:highlight w:val="white"/>
                              </w:rPr>
                            </w:pPr>
                            <w:ins w:id="135" w:author="Andrei Porumb" w:date="2015-08-08T07:57:00Z">
                              <w:r>
                                <w:rPr>
                                  <w:rFonts w:ascii="Consolas" w:hAnsi="Consolas" w:cs="Consolas"/>
                                  <w:color w:val="000000"/>
                                  <w:sz w:val="19"/>
                                  <w:szCs w:val="19"/>
                                  <w:highlight w:val="white"/>
                                </w:rPr>
                                <w:t xml:space="preserve">    EXECUTE_</w:t>
                              </w:r>
                              <w:proofErr w:type="gramStart"/>
                              <w:r>
                                <w:rPr>
                                  <w:rFonts w:ascii="Consolas" w:hAnsi="Consolas" w:cs="Consolas"/>
                                  <w:color w:val="000000"/>
                                  <w:sz w:val="19"/>
                                  <w:szCs w:val="19"/>
                                  <w:highlight w:val="white"/>
                                </w:rPr>
                                <w:t>COMMAND(</w:t>
                              </w:r>
                              <w:proofErr w:type="spellStart"/>
                              <w:proofErr w:type="gramEnd"/>
                              <w:r>
                                <w:rPr>
                                  <w:rFonts w:ascii="Consolas" w:hAnsi="Consolas" w:cs="Consolas"/>
                                  <w:color w:val="000000"/>
                                  <w:sz w:val="19"/>
                                  <w:szCs w:val="19"/>
                                  <w:highlight w:val="white"/>
                                </w:rPr>
                                <w:t>funkyTv</w:t>
                              </w:r>
                              <w:proofErr w:type="spellEnd"/>
                              <w:r>
                                <w:rPr>
                                  <w:rFonts w:ascii="Consolas" w:hAnsi="Consolas" w:cs="Consolas"/>
                                  <w:color w:val="000000"/>
                                  <w:sz w:val="19"/>
                                  <w:szCs w:val="19"/>
                                  <w:highlight w:val="white"/>
                                </w:rPr>
                                <w:t xml:space="preserve">, </w:t>
                              </w:r>
                            </w:ins>
                            <w:ins w:id="136" w:author="Andrei Porumb" w:date="2015-08-08T07:59:00Z">
                              <w:r>
                                <w:rPr>
                                  <w:rFonts w:ascii="Consolas" w:hAnsi="Consolas" w:cs="Consolas"/>
                                  <w:color w:val="000000"/>
                                  <w:sz w:val="19"/>
                                  <w:szCs w:val="19"/>
                                  <w:highlight w:val="white"/>
                                </w:rPr>
                                <w:t>COMMAND_TEXT);</w:t>
                              </w:r>
                            </w:ins>
                          </w:p>
                          <w:p w14:paraId="6EEF6FE2" w14:textId="77777777" w:rsidR="00195CF3" w:rsidRDefault="00195CF3" w:rsidP="00C87589">
                            <w:pPr>
                              <w:autoSpaceDE w:val="0"/>
                              <w:autoSpaceDN w:val="0"/>
                              <w:adjustRightInd w:val="0"/>
                              <w:spacing w:after="0" w:line="240" w:lineRule="auto"/>
                              <w:rPr>
                                <w:ins w:id="137" w:author="Andrei Porumb" w:date="2015-08-08T07:59:00Z"/>
                                <w:rFonts w:ascii="Consolas" w:hAnsi="Consolas" w:cs="Consolas"/>
                                <w:color w:val="000000"/>
                                <w:sz w:val="19"/>
                                <w:szCs w:val="19"/>
                                <w:highlight w:val="white"/>
                              </w:rPr>
                            </w:pPr>
                            <w:ins w:id="138" w:author="Andrei Porumb" w:date="2015-08-08T07:59:00Z">
                              <w:r>
                                <w:rPr>
                                  <w:rFonts w:ascii="Consolas" w:hAnsi="Consolas" w:cs="Consolas"/>
                                  <w:color w:val="000000"/>
                                  <w:sz w:val="19"/>
                                  <w:szCs w:val="19"/>
                                  <w:highlight w:val="white"/>
                                </w:rPr>
                                <w:t xml:space="preserve">    ...</w:t>
                              </w:r>
                            </w:ins>
                          </w:p>
                          <w:p w14:paraId="171A78AC" w14:textId="1FC511EE" w:rsidR="00195CF3" w:rsidRDefault="00195CF3" w:rsidP="00C87589">
                            <w:pPr>
                              <w:autoSpaceDE w:val="0"/>
                              <w:autoSpaceDN w:val="0"/>
                              <w:adjustRightInd w:val="0"/>
                              <w:spacing w:after="0" w:line="240" w:lineRule="auto"/>
                              <w:rPr>
                                <w:rFonts w:ascii="Consolas" w:hAnsi="Consolas" w:cs="Consolas"/>
                                <w:color w:val="000000"/>
                                <w:sz w:val="19"/>
                                <w:szCs w:val="19"/>
                                <w:highlight w:val="white"/>
                              </w:rPr>
                            </w:pPr>
                            <w:ins w:id="139" w:author="Andrei Porumb" w:date="2015-08-08T07:59:00Z">
                              <w:r>
                                <w:rPr>
                                  <w:rFonts w:ascii="Consolas" w:hAnsi="Consolas" w:cs="Consolas"/>
                                  <w:color w:val="000000"/>
                                  <w:sz w:val="19"/>
                                  <w:szCs w:val="19"/>
                                  <w:highlight w:val="white"/>
                                </w:rPr>
                                <w:t>}</w:t>
                              </w:r>
                            </w:ins>
                            <w:ins w:id="140" w:author="Andrei Porumb" w:date="2015-08-08T07:58:00Z">
                              <w:r>
                                <w:rPr>
                                  <w:rFonts w:ascii="Consolas" w:hAnsi="Consolas" w:cs="Consolas"/>
                                  <w:color w:val="000000"/>
                                  <w:sz w:val="19"/>
                                  <w:szCs w:val="19"/>
                                  <w:highlight w:val="white"/>
                                </w:rPr>
                                <w:t xml:space="preserve"> </w:t>
                              </w:r>
                            </w:ins>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C90A44" id="_x0000_s1034" type="#_x0000_t202" style="position:absolute;margin-left:411.8pt;margin-top:0;width:463pt;height:227.5pt;z-index:2516628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">
                <v:textbox>
                  <w:txbxContent>
                    <w:p w14:paraId="36C117E4" w14:textId="58C2CD14" w:rsidR="00F43DA6" w:rsidRDefault="00F43DA6" w:rsidP="00C875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DECLARE_IOT_</w:t>
                      </w:r>
                      <w:proofErr w:type="gramStart"/>
                      <w:r>
                        <w:rPr>
                          <w:rFonts w:ascii="Consolas" w:hAnsi="Consolas" w:cs="Consolas"/>
                          <w:color w:val="000000"/>
                          <w:sz w:val="19"/>
                          <w:szCs w:val="19"/>
                          <w:highlight w:val="white"/>
                        </w:rPr>
                        <w:t>MODEL(</w:t>
                      </w:r>
                      <w:proofErr w:type="spellStart"/>
                      <w:proofErr w:type="gramEnd"/>
                      <w:r w:rsidR="00AC329D">
                        <w:rPr>
                          <w:rFonts w:ascii="Consolas" w:hAnsi="Consolas" w:cs="Consolas"/>
                          <w:color w:val="000000"/>
                          <w:sz w:val="19"/>
                          <w:szCs w:val="19"/>
                          <w:highlight w:val="white"/>
                        </w:rPr>
                        <w:t>MyFunkyTV</w:t>
                      </w:r>
                      <w:proofErr w:type="spellEnd"/>
                      <w:r>
                        <w:rPr>
                          <w:rFonts w:ascii="Consolas" w:hAnsi="Consolas" w:cs="Consolas"/>
                          <w:color w:val="000000"/>
                          <w:sz w:val="19"/>
                          <w:szCs w:val="19"/>
                          <w:highlight w:val="white"/>
                        </w:rPr>
                        <w:t>,</w:t>
                      </w:r>
                    </w:p>
                    <w:p w14:paraId="37A844A0" w14:textId="5D8AB7CF" w:rsidR="00AC329D" w:rsidRDefault="00AC329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Pr="00EB6D1F">
                        <w:rPr>
                          <w:rFonts w:ascii="Consolas" w:hAnsi="Consolas" w:cs="Consolas"/>
                          <w:color w:val="7030A0"/>
                          <w:sz w:val="19"/>
                          <w:szCs w:val="19"/>
                          <w:highlight w:val="white"/>
                        </w:rPr>
                        <w:t>…</w:t>
                      </w:r>
                    </w:p>
                    <w:p w14:paraId="26D9BDCB" w14:textId="6BDEEE20" w:rsidR="00F43DA6" w:rsidRDefault="00F43DA6" w:rsidP="00EB6D1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WITH_</w:t>
                      </w:r>
                      <w:proofErr w:type="gramStart"/>
                      <w:r>
                        <w:rPr>
                          <w:rFonts w:ascii="Consolas" w:hAnsi="Consolas" w:cs="Consolas"/>
                          <w:color w:val="000000"/>
                          <w:sz w:val="19"/>
                          <w:szCs w:val="19"/>
                          <w:highlight w:val="white"/>
                        </w:rPr>
                        <w:t>ACTION(</w:t>
                      </w:r>
                      <w:proofErr w:type="spellStart"/>
                      <w:proofErr w:type="gramEnd"/>
                      <w:r w:rsidR="00AC329D">
                        <w:rPr>
                          <w:rFonts w:ascii="Consolas" w:hAnsi="Consolas" w:cs="Consolas"/>
                          <w:color w:val="000000"/>
                          <w:sz w:val="19"/>
                          <w:szCs w:val="19"/>
                          <w:highlight w:val="white"/>
                        </w:rPr>
                        <w:t>changeChannel</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ascii_char_ptr</w:t>
                      </w:r>
                      <w:proofErr w:type="spellEnd"/>
                      <w:r>
                        <w:rPr>
                          <w:rFonts w:ascii="Consolas" w:hAnsi="Consolas" w:cs="Consolas"/>
                          <w:color w:val="000000"/>
                          <w:sz w:val="19"/>
                          <w:szCs w:val="19"/>
                          <w:highlight w:val="white"/>
                        </w:rPr>
                        <w:t xml:space="preserve">, </w:t>
                      </w:r>
                      <w:r w:rsidR="00E77B79">
                        <w:rPr>
                          <w:rFonts w:ascii="Consolas" w:hAnsi="Consolas" w:cs="Consolas"/>
                          <w:color w:val="000000"/>
                          <w:sz w:val="19"/>
                          <w:szCs w:val="19"/>
                          <w:highlight w:val="white"/>
                        </w:rPr>
                        <w:t>Property1</w:t>
                      </w:r>
                      <w:r>
                        <w:rPr>
                          <w:rFonts w:ascii="Consolas" w:hAnsi="Consolas" w:cs="Consolas"/>
                          <w:color w:val="000000"/>
                          <w:sz w:val="19"/>
                          <w:szCs w:val="19"/>
                          <w:highlight w:val="white"/>
                        </w:rPr>
                        <w:t>)</w:t>
                      </w:r>
                    </w:p>
                    <w:p w14:paraId="0A52C9CD" w14:textId="77777777" w:rsidR="00F43DA6" w:rsidRDefault="00F43DA6" w:rsidP="00C875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51461AA" w14:textId="77777777" w:rsidR="00F43DA6" w:rsidRDefault="00F43DA6" w:rsidP="00C87589">
                      <w:pPr>
                        <w:autoSpaceDE w:val="0"/>
                        <w:autoSpaceDN w:val="0"/>
                        <w:adjustRightInd w:val="0"/>
                        <w:spacing w:after="0" w:line="240" w:lineRule="auto"/>
                        <w:rPr>
                          <w:rFonts w:ascii="Consolas" w:hAnsi="Consolas" w:cs="Consolas"/>
                          <w:color w:val="6F008A"/>
                          <w:sz w:val="19"/>
                          <w:szCs w:val="19"/>
                          <w:highlight w:val="white"/>
                        </w:rPr>
                      </w:pPr>
                    </w:p>
                    <w:p w14:paraId="19F38656" w14:textId="77777777" w:rsidR="00F43DA6" w:rsidRDefault="00F43DA6" w:rsidP="00C87589">
                      <w:pPr>
                        <w:autoSpaceDE w:val="0"/>
                        <w:autoSpaceDN w:val="0"/>
                        <w:adjustRightInd w:val="0"/>
                        <w:spacing w:after="0" w:line="240" w:lineRule="auto"/>
                        <w:rPr>
                          <w:rFonts w:ascii="Consolas" w:hAnsi="Consolas" w:cs="Consolas"/>
                          <w:color w:val="6F008A"/>
                          <w:sz w:val="19"/>
                          <w:szCs w:val="19"/>
                          <w:highlight w:val="white"/>
                        </w:rPr>
                      </w:pPr>
                      <w:r>
                        <w:rPr>
                          <w:rFonts w:ascii="Consolas" w:hAnsi="Consolas" w:cs="Consolas"/>
                          <w:color w:val="6F008A"/>
                          <w:sz w:val="19"/>
                          <w:szCs w:val="19"/>
                          <w:highlight w:val="white"/>
                        </w:rPr>
                        <w:t>…</w:t>
                      </w:r>
                    </w:p>
                    <w:p w14:paraId="2E7540F9" w14:textId="77777777" w:rsidR="00F43DA6" w:rsidRDefault="00F43DA6" w:rsidP="00C87589">
                      <w:pPr>
                        <w:autoSpaceDE w:val="0"/>
                        <w:autoSpaceDN w:val="0"/>
                        <w:adjustRightInd w:val="0"/>
                        <w:spacing w:after="0" w:line="240" w:lineRule="auto"/>
                        <w:rPr>
                          <w:rFonts w:ascii="Consolas" w:hAnsi="Consolas" w:cs="Consolas"/>
                          <w:color w:val="6F008A"/>
                          <w:sz w:val="19"/>
                          <w:szCs w:val="19"/>
                          <w:highlight w:val="white"/>
                        </w:rPr>
                      </w:pPr>
                    </w:p>
                    <w:p w14:paraId="372AAACF" w14:textId="2BCD7C39" w:rsidR="00F43DA6" w:rsidRDefault="00F43DA6" w:rsidP="00EB6D1F">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proofErr w:type="spellStart"/>
                      <w:r w:rsidR="00E77B79">
                        <w:rPr>
                          <w:rFonts w:ascii="Consolas" w:hAnsi="Consolas" w:cs="Consolas"/>
                          <w:color w:val="000000"/>
                          <w:sz w:val="19"/>
                          <w:szCs w:val="19"/>
                          <w:highlight w:val="white"/>
                        </w:rPr>
                        <w:t>changeChannel</w:t>
                      </w:r>
                      <w:proofErr w:type="spellEnd"/>
                      <w:r>
                        <w:rPr>
                          <w:rFonts w:ascii="Consolas" w:hAnsi="Consolas" w:cs="Consolas"/>
                          <w:color w:val="000000"/>
                          <w:sz w:val="19"/>
                          <w:szCs w:val="19"/>
                          <w:highlight w:val="white"/>
                        </w:rPr>
                        <w:t>(</w:t>
                      </w:r>
                      <w:proofErr w:type="spellStart"/>
                      <w:r w:rsidR="00E77B79">
                        <w:rPr>
                          <w:rFonts w:ascii="Consolas" w:hAnsi="Consolas" w:cs="Consolas"/>
                          <w:color w:val="000000"/>
                          <w:sz w:val="19"/>
                          <w:szCs w:val="19"/>
                          <w:highlight w:val="white"/>
                        </w:rPr>
                        <w:t>FunkyTV</w:t>
                      </w:r>
                      <w:proofErr w:type="spellEnd"/>
                      <w:r>
                        <w:rPr>
                          <w:rFonts w:ascii="Consolas" w:hAnsi="Consolas" w:cs="Consolas"/>
                          <w:color w:val="000000"/>
                          <w:sz w:val="19"/>
                          <w:szCs w:val="19"/>
                          <w:highlight w:val="white"/>
                        </w:rPr>
                        <w:t xml:space="preserve">* device, </w:t>
                      </w:r>
                      <w:proofErr w:type="spellStart"/>
                      <w:r>
                        <w:rPr>
                          <w:rFonts w:ascii="Consolas" w:hAnsi="Consolas" w:cs="Consolas"/>
                          <w:color w:val="2B91AF"/>
                          <w:sz w:val="19"/>
                          <w:szCs w:val="19"/>
                          <w:highlight w:val="white"/>
                        </w:rPr>
                        <w:t>ascii_char_ptr</w:t>
                      </w:r>
                      <w:proofErr w:type="spellEnd"/>
                      <w:r>
                        <w:rPr>
                          <w:rFonts w:ascii="Consolas" w:hAnsi="Consolas" w:cs="Consolas"/>
                          <w:color w:val="000000"/>
                          <w:sz w:val="19"/>
                          <w:szCs w:val="19"/>
                          <w:highlight w:val="white"/>
                        </w:rPr>
                        <w:t xml:space="preserve"> </w:t>
                      </w:r>
                      <w:r w:rsidR="00E77B79">
                        <w:rPr>
                          <w:rFonts w:ascii="Consolas" w:hAnsi="Consolas" w:cs="Consolas"/>
                          <w:color w:val="808080"/>
                          <w:sz w:val="19"/>
                          <w:szCs w:val="19"/>
                          <w:highlight w:val="white"/>
                        </w:rPr>
                        <w:t>Property1</w:t>
                      </w:r>
                      <w:r>
                        <w:rPr>
                          <w:rFonts w:ascii="Consolas" w:hAnsi="Consolas" w:cs="Consolas"/>
                          <w:color w:val="000000"/>
                          <w:sz w:val="19"/>
                          <w:szCs w:val="19"/>
                          <w:highlight w:val="white"/>
                        </w:rPr>
                        <w:t>)</w:t>
                      </w:r>
                    </w:p>
                    <w:p w14:paraId="7AE7A90D" w14:textId="77777777" w:rsidR="00F43DA6" w:rsidRDefault="00F43DA6" w:rsidP="00C875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477AA21A" w14:textId="0D924FF6" w:rsidR="00F43DA6" w:rsidRDefault="007E6D37" w:rsidP="00F81D27">
                      <w:pPr>
                        <w:autoSpaceDE w:val="0"/>
                        <w:autoSpaceDN w:val="0"/>
                        <w:adjustRightInd w:val="0"/>
                        <w:spacing w:after="0" w:line="240" w:lineRule="auto"/>
                        <w:ind w:firstLine="720"/>
                        <w:rPr>
                          <w:rFonts w:ascii="Consolas" w:hAnsi="Consolas" w:cs="Consolas"/>
                          <w:color w:val="6F008A"/>
                          <w:sz w:val="19"/>
                          <w:szCs w:val="19"/>
                          <w:highlight w:val="white"/>
                        </w:rPr>
                      </w:pPr>
                      <w:proofErr w:type="spellStart"/>
                      <w:proofErr w:type="gramStart"/>
                      <w:r>
                        <w:rPr>
                          <w:rFonts w:ascii="Consolas" w:hAnsi="Consolas" w:cs="Consolas"/>
                          <w:color w:val="000000"/>
                          <w:sz w:val="19"/>
                          <w:szCs w:val="19"/>
                          <w:highlight w:val="white"/>
                        </w:rPr>
                        <w:t>printf</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“Changing Channel to channel %s\r\n”, Property1</w:t>
                      </w:r>
                      <w:r w:rsidR="00F43DA6">
                        <w:rPr>
                          <w:rFonts w:ascii="Consolas" w:hAnsi="Consolas" w:cs="Consolas"/>
                          <w:color w:val="000000"/>
                          <w:sz w:val="19"/>
                          <w:szCs w:val="19"/>
                          <w:highlight w:val="white"/>
                        </w:rPr>
                        <w:t>);</w:t>
                      </w:r>
                    </w:p>
                    <w:p w14:paraId="46A9965D" w14:textId="77777777" w:rsidR="00F43DA6" w:rsidRDefault="00F43DA6" w:rsidP="00C87589">
                      <w:pPr>
                        <w:autoSpaceDE w:val="0"/>
                        <w:autoSpaceDN w:val="0"/>
                        <w:adjustRightInd w:val="0"/>
                        <w:spacing w:after="0" w:line="240" w:lineRule="auto"/>
                        <w:rPr>
                          <w:ins w:id="108" w:author="Andrei Porumb" w:date="2015-08-08T07:57:00Z"/>
                          <w:rFonts w:ascii="Consolas" w:hAnsi="Consolas" w:cs="Consolas"/>
                          <w:color w:val="000000"/>
                          <w:sz w:val="19"/>
                          <w:szCs w:val="19"/>
                          <w:highlight w:val="white"/>
                        </w:rPr>
                      </w:pPr>
                      <w:r>
                        <w:rPr>
                          <w:rFonts w:ascii="Consolas" w:hAnsi="Consolas" w:cs="Consolas"/>
                          <w:color w:val="000000"/>
                          <w:sz w:val="19"/>
                          <w:szCs w:val="19"/>
                          <w:highlight w:val="white"/>
                        </w:rPr>
                        <w:t>}</w:t>
                      </w:r>
                    </w:p>
                    <w:p w14:paraId="07B3C058" w14:textId="77777777" w:rsidR="00195CF3" w:rsidRDefault="00195CF3" w:rsidP="00C87589">
                      <w:pPr>
                        <w:autoSpaceDE w:val="0"/>
                        <w:autoSpaceDN w:val="0"/>
                        <w:adjustRightInd w:val="0"/>
                        <w:spacing w:after="0" w:line="240" w:lineRule="auto"/>
                        <w:rPr>
                          <w:ins w:id="109" w:author="Andrei Porumb" w:date="2015-08-08T07:57:00Z"/>
                          <w:rFonts w:ascii="Consolas" w:hAnsi="Consolas" w:cs="Consolas"/>
                          <w:color w:val="000000"/>
                          <w:sz w:val="19"/>
                          <w:szCs w:val="19"/>
                          <w:highlight w:val="white"/>
                        </w:rPr>
                      </w:pPr>
                    </w:p>
                    <w:p w14:paraId="6A4C2366" w14:textId="0E593BDB" w:rsidR="00195CF3" w:rsidRDefault="00195CF3" w:rsidP="00C87589">
                      <w:pPr>
                        <w:autoSpaceDE w:val="0"/>
                        <w:autoSpaceDN w:val="0"/>
                        <w:adjustRightInd w:val="0"/>
                        <w:spacing w:after="0" w:line="240" w:lineRule="auto"/>
                        <w:rPr>
                          <w:ins w:id="110" w:author="Andrei Porumb" w:date="2015-08-08T07:59:00Z"/>
                          <w:rFonts w:ascii="Consolas" w:hAnsi="Consolas" w:cs="Consolas"/>
                          <w:color w:val="000000"/>
                          <w:sz w:val="19"/>
                          <w:szCs w:val="19"/>
                          <w:highlight w:val="white"/>
                        </w:rPr>
                      </w:pPr>
                      <w:ins w:id="111" w:author="Andrei Porumb" w:date="2015-08-08T07:59:00Z">
                        <w:r>
                          <w:rPr>
                            <w:rFonts w:ascii="Consolas" w:hAnsi="Consolas" w:cs="Consolas"/>
                            <w:color w:val="000000"/>
                            <w:sz w:val="19"/>
                            <w:szCs w:val="19"/>
                            <w:highlight w:val="white"/>
                          </w:rPr>
                          <w:t>#define COMMAND_TEXT "\"Name\":\"</w:t>
                        </w:r>
                        <w:proofErr w:type="spellStart"/>
                        <w:r>
                          <w:rPr>
                            <w:rFonts w:ascii="Consolas" w:hAnsi="Consolas" w:cs="Consolas"/>
                            <w:color w:val="000000"/>
                            <w:sz w:val="19"/>
                            <w:szCs w:val="19"/>
                            <w:highlight w:val="white"/>
                          </w:rPr>
                          <w:t>changeChannel</w:t>
                        </w:r>
                        <w:proofErr w:type="spellEnd"/>
                        <w:r>
                          <w:rPr>
                            <w:rFonts w:ascii="Consolas" w:hAnsi="Consolas" w:cs="Consolas"/>
                            <w:color w:val="000000"/>
                            <w:sz w:val="19"/>
                            <w:szCs w:val="19"/>
                            <w:highlight w:val="white"/>
                          </w:rPr>
                          <w:t>\"</w:t>
                        </w:r>
                        <w:proofErr w:type="gramStart"/>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"Parameters\":\"</w:t>
                        </w:r>
                        <w:proofErr w:type="spellStart"/>
                        <w:r>
                          <w:rPr>
                            <w:rFonts w:ascii="Consolas" w:hAnsi="Consolas" w:cs="Consolas"/>
                            <w:color w:val="000000"/>
                            <w:sz w:val="19"/>
                            <w:szCs w:val="19"/>
                            <w:highlight w:val="white"/>
                          </w:rPr>
                          <w:t>FabrikamTV</w:t>
                        </w:r>
                        <w:proofErr w:type="spellEnd"/>
                        <w:r>
                          <w:rPr>
                            <w:rFonts w:ascii="Consolas" w:hAnsi="Consolas" w:cs="Consolas"/>
                            <w:color w:val="000000"/>
                            <w:sz w:val="19"/>
                            <w:szCs w:val="19"/>
                            <w:highlight w:val="white"/>
                          </w:rPr>
                          <w:t>\""</w:t>
                        </w:r>
                      </w:ins>
                    </w:p>
                    <w:p w14:paraId="05F70236" w14:textId="77777777" w:rsidR="00195CF3" w:rsidRDefault="00195CF3" w:rsidP="00C87589">
                      <w:pPr>
                        <w:autoSpaceDE w:val="0"/>
                        <w:autoSpaceDN w:val="0"/>
                        <w:adjustRightInd w:val="0"/>
                        <w:spacing w:after="0" w:line="240" w:lineRule="auto"/>
                        <w:rPr>
                          <w:ins w:id="112" w:author="Andrei Porumb" w:date="2015-08-08T07:59:00Z"/>
                          <w:rFonts w:ascii="Consolas" w:hAnsi="Consolas" w:cs="Consolas"/>
                          <w:color w:val="000000"/>
                          <w:sz w:val="19"/>
                          <w:szCs w:val="19"/>
                          <w:highlight w:val="white"/>
                        </w:rPr>
                      </w:pPr>
                    </w:p>
                    <w:p w14:paraId="15E6A0AD" w14:textId="69348899" w:rsidR="00195CF3" w:rsidRDefault="00195CF3" w:rsidP="00C87589">
                      <w:pPr>
                        <w:autoSpaceDE w:val="0"/>
                        <w:autoSpaceDN w:val="0"/>
                        <w:adjustRightInd w:val="0"/>
                        <w:spacing w:after="0" w:line="240" w:lineRule="auto"/>
                        <w:rPr>
                          <w:ins w:id="113" w:author="Andrei Porumb" w:date="2015-08-08T07:57:00Z"/>
                          <w:rFonts w:ascii="Consolas" w:hAnsi="Consolas" w:cs="Consolas"/>
                          <w:color w:val="000000"/>
                          <w:sz w:val="19"/>
                          <w:szCs w:val="19"/>
                          <w:highlight w:val="white"/>
                        </w:rPr>
                      </w:pPr>
                      <w:proofErr w:type="spellStart"/>
                      <w:proofErr w:type="gramStart"/>
                      <w:ins w:id="114" w:author="Andrei Porumb" w:date="2015-08-08T07:57:00Z">
                        <w:r>
                          <w:rPr>
                            <w:rFonts w:ascii="Consolas" w:hAnsi="Consolas" w:cs="Consolas"/>
                            <w:color w:val="000000"/>
                            <w:sz w:val="19"/>
                            <w:szCs w:val="19"/>
                            <w:highlight w:val="white"/>
                          </w:rPr>
                          <w:t>int</w:t>
                        </w:r>
                        <w:proofErr w:type="spellEnd"/>
                        <w:proofErr w:type="gramEnd"/>
                        <w:r>
                          <w:rPr>
                            <w:rFonts w:ascii="Consolas" w:hAnsi="Consolas" w:cs="Consolas"/>
                            <w:color w:val="000000"/>
                            <w:sz w:val="19"/>
                            <w:szCs w:val="19"/>
                            <w:highlight w:val="white"/>
                          </w:rPr>
                          <w:t xml:space="preserve"> main(void)</w:t>
                        </w:r>
                      </w:ins>
                    </w:p>
                    <w:p w14:paraId="7407C59A" w14:textId="1F6945E7" w:rsidR="00195CF3" w:rsidRDefault="00195CF3" w:rsidP="00C87589">
                      <w:pPr>
                        <w:autoSpaceDE w:val="0"/>
                        <w:autoSpaceDN w:val="0"/>
                        <w:adjustRightInd w:val="0"/>
                        <w:spacing w:after="0" w:line="240" w:lineRule="auto"/>
                        <w:rPr>
                          <w:ins w:id="115" w:author="Andrei Porumb" w:date="2015-08-08T07:57:00Z"/>
                          <w:rFonts w:ascii="Consolas" w:hAnsi="Consolas" w:cs="Consolas"/>
                          <w:color w:val="000000"/>
                          <w:sz w:val="19"/>
                          <w:szCs w:val="19"/>
                          <w:highlight w:val="white"/>
                        </w:rPr>
                      </w:pPr>
                      <w:ins w:id="116" w:author="Andrei Porumb" w:date="2015-08-08T07:57:00Z">
                        <w:r>
                          <w:rPr>
                            <w:rFonts w:ascii="Consolas" w:hAnsi="Consolas" w:cs="Consolas"/>
                            <w:color w:val="000000"/>
                            <w:sz w:val="19"/>
                            <w:szCs w:val="19"/>
                            <w:highlight w:val="white"/>
                          </w:rPr>
                          <w:t>{</w:t>
                        </w:r>
                      </w:ins>
                    </w:p>
                    <w:p w14:paraId="04CF130C" w14:textId="6D9412A2" w:rsidR="00195CF3" w:rsidRDefault="00195CF3" w:rsidP="00C87589">
                      <w:pPr>
                        <w:autoSpaceDE w:val="0"/>
                        <w:autoSpaceDN w:val="0"/>
                        <w:adjustRightInd w:val="0"/>
                        <w:spacing w:after="0" w:line="240" w:lineRule="auto"/>
                        <w:rPr>
                          <w:ins w:id="117" w:author="Andrei Porumb" w:date="2015-08-08T07:58:00Z"/>
                          <w:rFonts w:ascii="Consolas" w:hAnsi="Consolas" w:cs="Consolas"/>
                          <w:color w:val="000000"/>
                          <w:sz w:val="19"/>
                          <w:szCs w:val="19"/>
                          <w:highlight w:val="white"/>
                        </w:rPr>
                      </w:pPr>
                      <w:ins w:id="118" w:author="Andrei Porumb" w:date="2015-08-08T07:57:00Z">
                        <w:r>
                          <w:rPr>
                            <w:rFonts w:ascii="Consolas" w:hAnsi="Consolas" w:cs="Consolas"/>
                            <w:color w:val="000000"/>
                            <w:sz w:val="19"/>
                            <w:szCs w:val="19"/>
                            <w:highlight w:val="white"/>
                          </w:rPr>
                          <w:t xml:space="preserve">    ...</w:t>
                        </w:r>
                      </w:ins>
                    </w:p>
                    <w:p w14:paraId="7A751072" w14:textId="4813D019" w:rsidR="00195CF3" w:rsidRDefault="00195CF3" w:rsidP="00C87589">
                      <w:pPr>
                        <w:autoSpaceDE w:val="0"/>
                        <w:autoSpaceDN w:val="0"/>
                        <w:adjustRightInd w:val="0"/>
                        <w:spacing w:after="0" w:line="240" w:lineRule="auto"/>
                        <w:rPr>
                          <w:ins w:id="119" w:author="Andrei Porumb" w:date="2015-08-08T07:59:00Z"/>
                          <w:rFonts w:ascii="Consolas" w:hAnsi="Consolas" w:cs="Consolas"/>
                          <w:color w:val="000000"/>
                          <w:sz w:val="19"/>
                          <w:szCs w:val="19"/>
                          <w:highlight w:val="white"/>
                        </w:rPr>
                      </w:pPr>
                      <w:ins w:id="120" w:author="Andrei Porumb" w:date="2015-08-08T07:57:00Z">
                        <w:r>
                          <w:rPr>
                            <w:rFonts w:ascii="Consolas" w:hAnsi="Consolas" w:cs="Consolas"/>
                            <w:color w:val="000000"/>
                            <w:sz w:val="19"/>
                            <w:szCs w:val="19"/>
                            <w:highlight w:val="white"/>
                          </w:rPr>
                          <w:t xml:space="preserve">    EXECUTE_</w:t>
                        </w:r>
                        <w:proofErr w:type="gramStart"/>
                        <w:r>
                          <w:rPr>
                            <w:rFonts w:ascii="Consolas" w:hAnsi="Consolas" w:cs="Consolas"/>
                            <w:color w:val="000000"/>
                            <w:sz w:val="19"/>
                            <w:szCs w:val="19"/>
                            <w:highlight w:val="white"/>
                          </w:rPr>
                          <w:t>COMMAND(</w:t>
                        </w:r>
                        <w:proofErr w:type="spellStart"/>
                        <w:proofErr w:type="gramEnd"/>
                        <w:r>
                          <w:rPr>
                            <w:rFonts w:ascii="Consolas" w:hAnsi="Consolas" w:cs="Consolas"/>
                            <w:color w:val="000000"/>
                            <w:sz w:val="19"/>
                            <w:szCs w:val="19"/>
                            <w:highlight w:val="white"/>
                          </w:rPr>
                          <w:t>funkyTv</w:t>
                        </w:r>
                        <w:proofErr w:type="spellEnd"/>
                        <w:r>
                          <w:rPr>
                            <w:rFonts w:ascii="Consolas" w:hAnsi="Consolas" w:cs="Consolas"/>
                            <w:color w:val="000000"/>
                            <w:sz w:val="19"/>
                            <w:szCs w:val="19"/>
                            <w:highlight w:val="white"/>
                          </w:rPr>
                          <w:t xml:space="preserve">, </w:t>
                        </w:r>
                      </w:ins>
                      <w:ins w:id="121" w:author="Andrei Porumb" w:date="2015-08-08T07:59:00Z">
                        <w:r>
                          <w:rPr>
                            <w:rFonts w:ascii="Consolas" w:hAnsi="Consolas" w:cs="Consolas"/>
                            <w:color w:val="000000"/>
                            <w:sz w:val="19"/>
                            <w:szCs w:val="19"/>
                            <w:highlight w:val="white"/>
                          </w:rPr>
                          <w:t>COMMAND_TEXT);</w:t>
                        </w:r>
                      </w:ins>
                    </w:p>
                    <w:p w14:paraId="6EEF6FE2" w14:textId="77777777" w:rsidR="00195CF3" w:rsidRDefault="00195CF3" w:rsidP="00C87589">
                      <w:pPr>
                        <w:autoSpaceDE w:val="0"/>
                        <w:autoSpaceDN w:val="0"/>
                        <w:adjustRightInd w:val="0"/>
                        <w:spacing w:after="0" w:line="240" w:lineRule="auto"/>
                        <w:rPr>
                          <w:ins w:id="122" w:author="Andrei Porumb" w:date="2015-08-08T07:59:00Z"/>
                          <w:rFonts w:ascii="Consolas" w:hAnsi="Consolas" w:cs="Consolas"/>
                          <w:color w:val="000000"/>
                          <w:sz w:val="19"/>
                          <w:szCs w:val="19"/>
                          <w:highlight w:val="white"/>
                        </w:rPr>
                      </w:pPr>
                      <w:ins w:id="123" w:author="Andrei Porumb" w:date="2015-08-08T07:59:00Z">
                        <w:r>
                          <w:rPr>
                            <w:rFonts w:ascii="Consolas" w:hAnsi="Consolas" w:cs="Consolas"/>
                            <w:color w:val="000000"/>
                            <w:sz w:val="19"/>
                            <w:szCs w:val="19"/>
                            <w:highlight w:val="white"/>
                          </w:rPr>
                          <w:t xml:space="preserve">    ...</w:t>
                        </w:r>
                      </w:ins>
                    </w:p>
                    <w:p w14:paraId="171A78AC" w14:textId="1FC511EE" w:rsidR="00195CF3" w:rsidRDefault="00195CF3" w:rsidP="00C87589">
                      <w:pPr>
                        <w:autoSpaceDE w:val="0"/>
                        <w:autoSpaceDN w:val="0"/>
                        <w:adjustRightInd w:val="0"/>
                        <w:spacing w:after="0" w:line="240" w:lineRule="auto"/>
                        <w:rPr>
                          <w:rFonts w:ascii="Consolas" w:hAnsi="Consolas" w:cs="Consolas"/>
                          <w:color w:val="000000"/>
                          <w:sz w:val="19"/>
                          <w:szCs w:val="19"/>
                          <w:highlight w:val="white"/>
                        </w:rPr>
                      </w:pPr>
                      <w:ins w:id="124" w:author="Andrei Porumb" w:date="2015-08-08T07:59:00Z">
                        <w:r>
                          <w:rPr>
                            <w:rFonts w:ascii="Consolas" w:hAnsi="Consolas" w:cs="Consolas"/>
                            <w:color w:val="000000"/>
                            <w:sz w:val="19"/>
                            <w:szCs w:val="19"/>
                            <w:highlight w:val="white"/>
                          </w:rPr>
                          <w:t>}</w:t>
                        </w:r>
                      </w:ins>
                      <w:ins w:id="125" w:author="Andrei Porumb" w:date="2015-08-08T07:58:00Z">
                        <w:r>
                          <w:rPr>
                            <w:rFonts w:ascii="Consolas" w:hAnsi="Consolas" w:cs="Consolas"/>
                            <w:color w:val="000000"/>
                            <w:sz w:val="19"/>
                            <w:szCs w:val="19"/>
                            <w:highlight w:val="white"/>
                          </w:rPr>
                          <w:t xml:space="preserve"> </w:t>
                        </w:r>
                      </w:ins>
                    </w:p>
                  </w:txbxContent>
                </v:textbox>
                <w10:wrap type="topAndBottom" anchorx="margin"/>
              </v:shape>
            </w:pict>
          </mc:Fallback>
        </mc:AlternateContent>
      </w:r>
      <w:r>
        <w:rPr>
          <w:noProof/>
        </w:rPr>
        <w:t>IOT</w:t>
      </w:r>
      <w:r w:rsidR="001D59DA">
        <w:rPr>
          <w:noProof/>
        </w:rPr>
        <w:t>Hub_Schema</w:t>
      </w:r>
      <w:r>
        <w:rPr>
          <w:noProof/>
        </w:rPr>
        <w:t xml:space="preserve"> Client</w:t>
      </w:r>
      <w:r>
        <w:t xml:space="preserve"> </w:t>
      </w:r>
      <w:r w:rsidR="00F70312">
        <w:t>APIs</w:t>
      </w:r>
    </w:p>
    <w:p w14:paraId="401B8A09" w14:textId="485D6AE6" w:rsidR="006D734B" w:rsidRDefault="000157CA" w:rsidP="00441E66">
      <w:pPr>
        <w:pStyle w:val="Heading2"/>
      </w:pPr>
      <w:r>
        <w:t>IOT</w:t>
      </w:r>
      <w:r w:rsidR="001D59DA">
        <w:t>HUB_SCHEMA</w:t>
      </w:r>
      <w:r>
        <w:t>_CLIENT</w:t>
      </w:r>
      <w:r w:rsidR="003C3471">
        <w:t xml:space="preserve">_RESULT </w:t>
      </w:r>
      <w:proofErr w:type="spellStart"/>
      <w:r>
        <w:t>iot</w:t>
      </w:r>
      <w:r w:rsidR="001D59DA">
        <w:t>hub_schema</w:t>
      </w:r>
      <w:r>
        <w:t>_client</w:t>
      </w:r>
      <w:r w:rsidR="006D734B">
        <w:t>_</w:t>
      </w:r>
      <w:proofErr w:type="gramStart"/>
      <w:r w:rsidR="006F178E">
        <w:t>i</w:t>
      </w:r>
      <w:r w:rsidR="006D734B">
        <w:t>nit</w:t>
      </w:r>
      <w:proofErr w:type="spellEnd"/>
      <w:r w:rsidR="006D734B">
        <w:t>(</w:t>
      </w:r>
      <w:proofErr w:type="spellStart"/>
      <w:proofErr w:type="gramEnd"/>
      <w:r w:rsidR="00322E95">
        <w:t>const</w:t>
      </w:r>
      <w:proofErr w:type="spellEnd"/>
      <w:r w:rsidR="00322E95">
        <w:t xml:space="preserve"> char* </w:t>
      </w:r>
      <w:proofErr w:type="spellStart"/>
      <w:r>
        <w:t>overrideS</w:t>
      </w:r>
      <w:r w:rsidR="00322E95">
        <w:t>chemaNamespace</w:t>
      </w:r>
      <w:proofErr w:type="spellEnd"/>
      <w:r w:rsidR="006D734B">
        <w:t>)</w:t>
      </w:r>
    </w:p>
    <w:p w14:paraId="401B8A0A" w14:textId="3B34E01E" w:rsidR="006D734B" w:rsidRDefault="006D734B" w:rsidP="006D734B">
      <w:r>
        <w:t>Initializes the library.</w:t>
      </w:r>
    </w:p>
    <w:p w14:paraId="401B8A0B" w14:textId="5546E81B" w:rsidR="00D95D51" w:rsidRDefault="068C02ED" w:rsidP="00D95D51">
      <w:r w:rsidRPr="068C02ED">
        <w:rPr>
          <w:u w:val="single"/>
        </w:rPr>
        <w:t>Arguments</w:t>
      </w:r>
      <w:r>
        <w:t>:</w:t>
      </w:r>
    </w:p>
    <w:p w14:paraId="20CFDFCD" w14:textId="19515C75" w:rsidR="0096714E" w:rsidRPr="0096714E" w:rsidRDefault="000157CA" w:rsidP="0096714E">
      <w:pPr>
        <w:pStyle w:val="ListParagraph"/>
        <w:numPr>
          <w:ilvl w:val="0"/>
          <w:numId w:val="5"/>
        </w:numPr>
        <w:rPr>
          <w:i/>
        </w:rPr>
      </w:pPr>
      <w:proofErr w:type="spellStart"/>
      <w:proofErr w:type="gramStart"/>
      <w:r>
        <w:rPr>
          <w:i/>
        </w:rPr>
        <w:t>overrideS</w:t>
      </w:r>
      <w:r w:rsidR="0096714E">
        <w:rPr>
          <w:i/>
        </w:rPr>
        <w:t>chemaNamespace</w:t>
      </w:r>
      <w:proofErr w:type="spellEnd"/>
      <w:proofErr w:type="gramEnd"/>
      <w:r w:rsidR="0096714E">
        <w:t xml:space="preserve"> – An override schema namespace to use for all models. Optional, can be NULL.</w:t>
      </w:r>
    </w:p>
    <w:p w14:paraId="339B0595" w14:textId="52E82370" w:rsidR="00646CFC" w:rsidRPr="004F3385" w:rsidRDefault="00646CFC" w:rsidP="00646CFC">
      <w:pPr>
        <w:jc w:val="both"/>
      </w:pPr>
      <w:r>
        <w:t xml:space="preserve">If </w:t>
      </w:r>
      <w:proofErr w:type="spellStart"/>
      <w:r>
        <w:rPr>
          <w:i/>
        </w:rPr>
        <w:t>schemaNamespace</w:t>
      </w:r>
      <w:proofErr w:type="spellEnd"/>
      <w:r>
        <w:t xml:space="preserve"> is not NULL, its value shall be used instead of the namespace defined for each model by using the DECLARE_XXX macro.</w:t>
      </w:r>
    </w:p>
    <w:p w14:paraId="401B8A11" w14:textId="38E92D47" w:rsidR="006D734B" w:rsidRDefault="006D734B" w:rsidP="006D734B">
      <w:r w:rsidRPr="00FC5435">
        <w:rPr>
          <w:u w:val="single"/>
        </w:rPr>
        <w:t>Return</w:t>
      </w:r>
      <w:r>
        <w:rPr>
          <w:u w:val="single"/>
        </w:rPr>
        <w:t>s</w:t>
      </w:r>
      <w:r>
        <w:t>:</w:t>
      </w:r>
    </w:p>
    <w:p w14:paraId="401B8A12" w14:textId="10490FEA" w:rsidR="006D734B" w:rsidRDefault="000157CA" w:rsidP="006D734B">
      <w:pPr>
        <w:pStyle w:val="ListParagraph"/>
        <w:numPr>
          <w:ilvl w:val="0"/>
          <w:numId w:val="3"/>
        </w:numPr>
      </w:pPr>
      <w:r>
        <w:t>IOT</w:t>
      </w:r>
      <w:r w:rsidR="001D59DA">
        <w:t>HUB_SCHEMA</w:t>
      </w:r>
      <w:r>
        <w:t>_CLIENT</w:t>
      </w:r>
      <w:r w:rsidR="006D734B">
        <w:t>_OK on success</w:t>
      </w:r>
    </w:p>
    <w:p w14:paraId="401B8A13" w14:textId="09C5C796" w:rsidR="006D734B" w:rsidRDefault="006D734B" w:rsidP="006D734B">
      <w:pPr>
        <w:pStyle w:val="ListParagraph"/>
        <w:numPr>
          <w:ilvl w:val="0"/>
          <w:numId w:val="3"/>
        </w:numPr>
      </w:pPr>
      <w:r>
        <w:t>Any other error on failure</w:t>
      </w:r>
    </w:p>
    <w:p w14:paraId="7D740E64" w14:textId="65CD9C4B" w:rsidR="00226F20" w:rsidRDefault="00226F20" w:rsidP="00226F20">
      <w:r w:rsidRPr="0008208D">
        <w:rPr>
          <w:u w:val="single"/>
        </w:rPr>
        <w:t>Example</w:t>
      </w:r>
      <w:r>
        <w:t>:</w:t>
      </w:r>
    </w:p>
    <w:p w14:paraId="401B8A14" w14:textId="4456C63C" w:rsidR="00114F2B" w:rsidRDefault="00226F20" w:rsidP="00114F2B">
      <w:pPr>
        <w:pStyle w:val="Heading2"/>
      </w:pPr>
      <w:r w:rsidRPr="004D7129">
        <w:rPr>
          <w:noProof/>
          <w:u w:val="single"/>
        </w:rPr>
        <w:lastRenderedPageBreak/>
        <mc:AlternateContent>
          <mc:Choice Requires="wps">
            <w:drawing>
              <wp:anchor distT="45720" distB="45720" distL="114300" distR="114300" simplePos="0" relativeHeight="251659776" behindDoc="0" locked="0" layoutInCell="1" allowOverlap="1" wp14:anchorId="68590078" wp14:editId="334446DF">
                <wp:simplePos x="0" y="0"/>
                <wp:positionH relativeFrom="margin">
                  <wp:align>right</wp:align>
                </wp:positionH>
                <wp:positionV relativeFrom="paragraph">
                  <wp:posOffset>0</wp:posOffset>
                </wp:positionV>
                <wp:extent cx="5880100" cy="2009775"/>
                <wp:effectExtent l="0" t="0" r="25400" b="28575"/>
                <wp:wrapTopAndBottom/>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0100" cy="2009775"/>
                        </a:xfrm>
                        <a:prstGeom prst="rect">
                          <a:avLst/>
                        </a:prstGeom>
                        <a:solidFill>
                          <a:srgbClr val="FFFFFF"/>
                        </a:solidFill>
                        <a:ln w="9525">
                          <a:solidFill>
                            <a:srgbClr val="000000"/>
                          </a:solidFill>
                          <a:miter lim="800000"/>
                          <a:headEnd/>
                          <a:tailEnd/>
                        </a:ln>
                      </wps:spPr>
                      <wps:txbx>
                        <w:txbxContent>
                          <w:p w14:paraId="405BB12B" w14:textId="77777777" w:rsidR="00F43DA6" w:rsidRDefault="00F43DA6" w:rsidP="00226F20">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main(</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argc</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argv</w:t>
                            </w:r>
                            <w:proofErr w:type="spellEnd"/>
                            <w:r>
                              <w:rPr>
                                <w:rFonts w:ascii="Consolas" w:hAnsi="Consolas" w:cs="Consolas"/>
                                <w:color w:val="000000"/>
                                <w:sz w:val="19"/>
                                <w:szCs w:val="19"/>
                                <w:highlight w:val="white"/>
                              </w:rPr>
                              <w:t>)</w:t>
                            </w:r>
                          </w:p>
                          <w:p w14:paraId="18A88E46" w14:textId="77777777" w:rsidR="00F43DA6" w:rsidRDefault="00F43DA6" w:rsidP="00226F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1566CA21" w14:textId="77777777" w:rsidR="00F43DA6" w:rsidRDefault="00F43DA6" w:rsidP="00226F20">
                            <w:pPr>
                              <w:autoSpaceDE w:val="0"/>
                              <w:autoSpaceDN w:val="0"/>
                              <w:adjustRightInd w:val="0"/>
                              <w:spacing w:after="0" w:line="240" w:lineRule="auto"/>
                              <w:ind w:firstLine="720"/>
                              <w:rPr>
                                <w:rFonts w:ascii="Consolas" w:hAnsi="Consolas" w:cs="Consolas"/>
                                <w:color w:val="6F008A"/>
                                <w:sz w:val="19"/>
                                <w:szCs w:val="19"/>
                                <w:highlight w:val="white"/>
                              </w:rPr>
                            </w:pPr>
                            <w:r>
                              <w:rPr>
                                <w:rFonts w:ascii="Consolas" w:hAnsi="Consolas" w:cs="Consolas"/>
                                <w:color w:val="6F008A"/>
                                <w:sz w:val="19"/>
                                <w:szCs w:val="19"/>
                                <w:highlight w:val="white"/>
                              </w:rPr>
                              <w:t>…</w:t>
                            </w:r>
                          </w:p>
                          <w:p w14:paraId="794BCA53" w14:textId="5A510A3F" w:rsidR="00F43DA6" w:rsidRDefault="00F43DA6">
                            <w:pPr>
                              <w:autoSpaceDE w:val="0"/>
                              <w:autoSpaceDN w:val="0"/>
                              <w:adjustRightInd w:val="0"/>
                              <w:spacing w:after="0" w:line="240" w:lineRule="auto"/>
                              <w:ind w:firstLine="720"/>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iot</w:t>
                            </w:r>
                            <w:r w:rsidR="001D59DA">
                              <w:rPr>
                                <w:rFonts w:ascii="Consolas" w:hAnsi="Consolas" w:cs="Consolas"/>
                                <w:color w:val="000000"/>
                                <w:sz w:val="19"/>
                                <w:szCs w:val="19"/>
                                <w:highlight w:val="white"/>
                              </w:rPr>
                              <w:t>hub_schema</w:t>
                            </w:r>
                            <w:r>
                              <w:rPr>
                                <w:rFonts w:ascii="Consolas" w:hAnsi="Consolas" w:cs="Consolas"/>
                                <w:color w:val="000000"/>
                                <w:sz w:val="19"/>
                                <w:szCs w:val="19"/>
                                <w:highlight w:val="white"/>
                              </w:rPr>
                              <w:t>_client_init</w:t>
                            </w:r>
                            <w:proofErr w:type="spellEnd"/>
                            <w:r>
                              <w:rPr>
                                <w:rFonts w:ascii="Consolas" w:hAnsi="Consolas" w:cs="Consolas"/>
                                <w:color w:val="000000"/>
                                <w:sz w:val="19"/>
                                <w:szCs w:val="19"/>
                                <w:highlight w:val="white"/>
                              </w:rPr>
                              <w:t>(NULL) != IOT</w:t>
                            </w:r>
                            <w:r w:rsidR="001D59DA">
                              <w:rPr>
                                <w:rFonts w:ascii="Consolas" w:hAnsi="Consolas" w:cs="Consolas"/>
                                <w:color w:val="000000"/>
                                <w:sz w:val="19"/>
                                <w:szCs w:val="19"/>
                                <w:highlight w:val="white"/>
                              </w:rPr>
                              <w:t>HUB_SCHEMA</w:t>
                            </w:r>
                            <w:r>
                              <w:rPr>
                                <w:rFonts w:ascii="Consolas" w:hAnsi="Consolas" w:cs="Consolas"/>
                                <w:color w:val="000000"/>
                                <w:sz w:val="19"/>
                                <w:szCs w:val="19"/>
                                <w:highlight w:val="white"/>
                              </w:rPr>
                              <w:t>_CLIENT_OK)</w:t>
                            </w:r>
                          </w:p>
                          <w:p w14:paraId="77CB424B" w14:textId="66CCB9CC" w:rsidR="00F43DA6" w:rsidRDefault="00F43DA6" w:rsidP="00226F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18273DBC" w14:textId="0F87E6A0" w:rsidR="00F43DA6" w:rsidRDefault="00F43DA6" w:rsidP="00226F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error */</w:t>
                            </w:r>
                          </w:p>
                          <w:p w14:paraId="7F86BA3D" w14:textId="77777777" w:rsidR="0088213F" w:rsidRDefault="00F43DA6" w:rsidP="00226F20">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00"/>
                                <w:sz w:val="19"/>
                                <w:szCs w:val="19"/>
                                <w:highlight w:val="white"/>
                              </w:rPr>
                              <w:t>}</w:t>
                            </w:r>
                          </w:p>
                          <w:p w14:paraId="6A7496B5" w14:textId="5935AD97" w:rsidR="00F43DA6" w:rsidRDefault="00F43DA6" w:rsidP="00226F20">
                            <w:pPr>
                              <w:autoSpaceDE w:val="0"/>
                              <w:autoSpaceDN w:val="0"/>
                              <w:adjustRightInd w:val="0"/>
                              <w:spacing w:after="0" w:line="240" w:lineRule="auto"/>
                              <w:ind w:firstLine="720"/>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else</w:t>
                            </w:r>
                            <w:proofErr w:type="gramEnd"/>
                          </w:p>
                          <w:p w14:paraId="127062F1" w14:textId="4F48727D" w:rsidR="00F43DA6" w:rsidRDefault="00F43DA6" w:rsidP="00226F20">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00"/>
                                <w:sz w:val="19"/>
                                <w:szCs w:val="19"/>
                                <w:highlight w:val="white"/>
                              </w:rPr>
                              <w:t>{</w:t>
                            </w:r>
                          </w:p>
                          <w:p w14:paraId="15DD6966" w14:textId="721DF11F" w:rsidR="00F43DA6" w:rsidRDefault="00F43DA6" w:rsidP="00226F20">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00"/>
                                <w:sz w:val="19"/>
                                <w:szCs w:val="19"/>
                                <w:highlight w:val="white"/>
                              </w:rPr>
                              <w:tab/>
                            </w:r>
                            <w:r w:rsidRPr="00EB6D1F">
                              <w:rPr>
                                <w:rFonts w:ascii="Consolas" w:hAnsi="Consolas" w:cs="Consolas"/>
                                <w:color w:val="7030A0"/>
                                <w:sz w:val="19"/>
                                <w:szCs w:val="19"/>
                                <w:highlight w:val="white"/>
                              </w:rPr>
                              <w:t>…</w:t>
                            </w:r>
                          </w:p>
                          <w:p w14:paraId="4AFC6200" w14:textId="295D131B" w:rsidR="00F43DA6" w:rsidRDefault="00F43DA6" w:rsidP="00226F20">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00"/>
                                <w:sz w:val="19"/>
                                <w:szCs w:val="19"/>
                                <w:highlight w:val="white"/>
                              </w:rPr>
                              <w:t>}</w:t>
                            </w:r>
                          </w:p>
                          <w:p w14:paraId="7BF4DC38" w14:textId="77777777" w:rsidR="00F43DA6" w:rsidRDefault="00F43DA6" w:rsidP="00226F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7BB15D35" w14:textId="77777777" w:rsidR="00F43DA6" w:rsidRDefault="00F43DA6" w:rsidP="00226F20">
                            <w:pPr>
                              <w:autoSpaceDE w:val="0"/>
                              <w:autoSpaceDN w:val="0"/>
                              <w:adjustRightInd w:val="0"/>
                              <w:spacing w:after="0" w:line="240" w:lineRule="auto"/>
                              <w:rPr>
                                <w:rFonts w:ascii="Consolas" w:hAnsi="Consolas" w:cs="Consolas"/>
                                <w:color w:val="000000"/>
                                <w:sz w:val="19"/>
                                <w:szCs w:val="19"/>
                                <w:highlight w:val="whit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590078" id="_x0000_s1035" type="#_x0000_t202" style="position:absolute;margin-left:411.8pt;margin-top:0;width:463pt;height:158.25pt;z-index:25165977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">
                <v:textbox>
                  <w:txbxContent>
                    <w:p w14:paraId="405BB12B" w14:textId="77777777" w:rsidR="00F43DA6" w:rsidRDefault="00F43DA6" w:rsidP="00226F20">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main(</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argc</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argv</w:t>
                      </w:r>
                      <w:proofErr w:type="spellEnd"/>
                      <w:r>
                        <w:rPr>
                          <w:rFonts w:ascii="Consolas" w:hAnsi="Consolas" w:cs="Consolas"/>
                          <w:color w:val="000000"/>
                          <w:sz w:val="19"/>
                          <w:szCs w:val="19"/>
                          <w:highlight w:val="white"/>
                        </w:rPr>
                        <w:t>)</w:t>
                      </w:r>
                    </w:p>
                    <w:p w14:paraId="18A88E46" w14:textId="77777777" w:rsidR="00F43DA6" w:rsidRDefault="00F43DA6" w:rsidP="00226F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1566CA21" w14:textId="77777777" w:rsidR="00F43DA6" w:rsidRDefault="00F43DA6" w:rsidP="00226F20">
                      <w:pPr>
                        <w:autoSpaceDE w:val="0"/>
                        <w:autoSpaceDN w:val="0"/>
                        <w:adjustRightInd w:val="0"/>
                        <w:spacing w:after="0" w:line="240" w:lineRule="auto"/>
                        <w:ind w:firstLine="720"/>
                        <w:rPr>
                          <w:rFonts w:ascii="Consolas" w:hAnsi="Consolas" w:cs="Consolas"/>
                          <w:color w:val="6F008A"/>
                          <w:sz w:val="19"/>
                          <w:szCs w:val="19"/>
                          <w:highlight w:val="white"/>
                        </w:rPr>
                      </w:pPr>
                      <w:r>
                        <w:rPr>
                          <w:rFonts w:ascii="Consolas" w:hAnsi="Consolas" w:cs="Consolas"/>
                          <w:color w:val="6F008A"/>
                          <w:sz w:val="19"/>
                          <w:szCs w:val="19"/>
                          <w:highlight w:val="white"/>
                        </w:rPr>
                        <w:t>…</w:t>
                      </w:r>
                    </w:p>
                    <w:p w14:paraId="794BCA53" w14:textId="5A510A3F" w:rsidR="00F43DA6" w:rsidRDefault="00F43DA6">
                      <w:pPr>
                        <w:autoSpaceDE w:val="0"/>
                        <w:autoSpaceDN w:val="0"/>
                        <w:adjustRightInd w:val="0"/>
                        <w:spacing w:after="0" w:line="240" w:lineRule="auto"/>
                        <w:ind w:firstLine="720"/>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iot</w:t>
                      </w:r>
                      <w:r w:rsidR="001D59DA">
                        <w:rPr>
                          <w:rFonts w:ascii="Consolas" w:hAnsi="Consolas" w:cs="Consolas"/>
                          <w:color w:val="000000"/>
                          <w:sz w:val="19"/>
                          <w:szCs w:val="19"/>
                          <w:highlight w:val="white"/>
                        </w:rPr>
                        <w:t>hub_schema</w:t>
                      </w:r>
                      <w:r>
                        <w:rPr>
                          <w:rFonts w:ascii="Consolas" w:hAnsi="Consolas" w:cs="Consolas"/>
                          <w:color w:val="000000"/>
                          <w:sz w:val="19"/>
                          <w:szCs w:val="19"/>
                          <w:highlight w:val="white"/>
                        </w:rPr>
                        <w:t>_client_init</w:t>
                      </w:r>
                      <w:proofErr w:type="spellEnd"/>
                      <w:r>
                        <w:rPr>
                          <w:rFonts w:ascii="Consolas" w:hAnsi="Consolas" w:cs="Consolas"/>
                          <w:color w:val="000000"/>
                          <w:sz w:val="19"/>
                          <w:szCs w:val="19"/>
                          <w:highlight w:val="white"/>
                        </w:rPr>
                        <w:t>(NULL) != IOT</w:t>
                      </w:r>
                      <w:r w:rsidR="001D59DA">
                        <w:rPr>
                          <w:rFonts w:ascii="Consolas" w:hAnsi="Consolas" w:cs="Consolas"/>
                          <w:color w:val="000000"/>
                          <w:sz w:val="19"/>
                          <w:szCs w:val="19"/>
                          <w:highlight w:val="white"/>
                        </w:rPr>
                        <w:t>HUB_SCHEMA</w:t>
                      </w:r>
                      <w:r>
                        <w:rPr>
                          <w:rFonts w:ascii="Consolas" w:hAnsi="Consolas" w:cs="Consolas"/>
                          <w:color w:val="000000"/>
                          <w:sz w:val="19"/>
                          <w:szCs w:val="19"/>
                          <w:highlight w:val="white"/>
                        </w:rPr>
                        <w:t>_CLIENT_OK)</w:t>
                      </w:r>
                    </w:p>
                    <w:p w14:paraId="77CB424B" w14:textId="66CCB9CC" w:rsidR="00F43DA6" w:rsidRDefault="00F43DA6" w:rsidP="00226F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18273DBC" w14:textId="0F87E6A0" w:rsidR="00F43DA6" w:rsidRDefault="00F43DA6" w:rsidP="00226F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error */</w:t>
                      </w:r>
                    </w:p>
                    <w:p w14:paraId="7F86BA3D" w14:textId="77777777" w:rsidR="0088213F" w:rsidRDefault="00F43DA6" w:rsidP="00226F20">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00"/>
                          <w:sz w:val="19"/>
                          <w:szCs w:val="19"/>
                          <w:highlight w:val="white"/>
                        </w:rPr>
                        <w:t>}</w:t>
                      </w:r>
                    </w:p>
                    <w:p w14:paraId="6A7496B5" w14:textId="5935AD97" w:rsidR="00F43DA6" w:rsidRDefault="00F43DA6" w:rsidP="00226F20">
                      <w:pPr>
                        <w:autoSpaceDE w:val="0"/>
                        <w:autoSpaceDN w:val="0"/>
                        <w:adjustRightInd w:val="0"/>
                        <w:spacing w:after="0" w:line="240" w:lineRule="auto"/>
                        <w:ind w:firstLine="720"/>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else</w:t>
                      </w:r>
                      <w:proofErr w:type="gramEnd"/>
                    </w:p>
                    <w:p w14:paraId="127062F1" w14:textId="4F48727D" w:rsidR="00F43DA6" w:rsidRDefault="00F43DA6" w:rsidP="00226F20">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00"/>
                          <w:sz w:val="19"/>
                          <w:szCs w:val="19"/>
                          <w:highlight w:val="white"/>
                        </w:rPr>
                        <w:t>{</w:t>
                      </w:r>
                    </w:p>
                    <w:p w14:paraId="15DD6966" w14:textId="721DF11F" w:rsidR="00F43DA6" w:rsidRDefault="00F43DA6" w:rsidP="00226F20">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00"/>
                          <w:sz w:val="19"/>
                          <w:szCs w:val="19"/>
                          <w:highlight w:val="white"/>
                        </w:rPr>
                        <w:tab/>
                      </w:r>
                      <w:r w:rsidRPr="00EB6D1F">
                        <w:rPr>
                          <w:rFonts w:ascii="Consolas" w:hAnsi="Consolas" w:cs="Consolas"/>
                          <w:color w:val="7030A0"/>
                          <w:sz w:val="19"/>
                          <w:szCs w:val="19"/>
                          <w:highlight w:val="white"/>
                        </w:rPr>
                        <w:t>…</w:t>
                      </w:r>
                    </w:p>
                    <w:p w14:paraId="4AFC6200" w14:textId="295D131B" w:rsidR="00F43DA6" w:rsidRDefault="00F43DA6" w:rsidP="00226F20">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00"/>
                          <w:sz w:val="19"/>
                          <w:szCs w:val="19"/>
                          <w:highlight w:val="white"/>
                        </w:rPr>
                        <w:t>}</w:t>
                      </w:r>
                    </w:p>
                    <w:p w14:paraId="7BF4DC38" w14:textId="77777777" w:rsidR="00F43DA6" w:rsidRDefault="00F43DA6" w:rsidP="00226F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7BB15D35" w14:textId="77777777" w:rsidR="00F43DA6" w:rsidRDefault="00F43DA6" w:rsidP="00226F20">
                      <w:pPr>
                        <w:autoSpaceDE w:val="0"/>
                        <w:autoSpaceDN w:val="0"/>
                        <w:adjustRightInd w:val="0"/>
                        <w:spacing w:after="0" w:line="240" w:lineRule="auto"/>
                        <w:rPr>
                          <w:rFonts w:ascii="Consolas" w:hAnsi="Consolas" w:cs="Consolas"/>
                          <w:color w:val="000000"/>
                          <w:sz w:val="19"/>
                          <w:szCs w:val="19"/>
                          <w:highlight w:val="white"/>
                        </w:rPr>
                      </w:pPr>
                    </w:p>
                  </w:txbxContent>
                </v:textbox>
                <w10:wrap type="topAndBottom" anchorx="margin"/>
              </v:shape>
            </w:pict>
          </mc:Fallback>
        </mc:AlternateContent>
      </w:r>
      <w:proofErr w:type="gramStart"/>
      <w:r w:rsidR="003C3471">
        <w:t>void</w:t>
      </w:r>
      <w:proofErr w:type="gramEnd"/>
      <w:r w:rsidR="003C3471">
        <w:t xml:space="preserve"> </w:t>
      </w:r>
      <w:proofErr w:type="spellStart"/>
      <w:r w:rsidR="006F178E">
        <w:t>iot</w:t>
      </w:r>
      <w:r w:rsidR="001D59DA">
        <w:t>hub_schema</w:t>
      </w:r>
      <w:r w:rsidR="006F178E">
        <w:t>_client</w:t>
      </w:r>
      <w:r w:rsidR="00114F2B">
        <w:t>_</w:t>
      </w:r>
      <w:r w:rsidR="006F178E">
        <w:t>d</w:t>
      </w:r>
      <w:r w:rsidR="00114F2B">
        <w:t>einit</w:t>
      </w:r>
      <w:proofErr w:type="spellEnd"/>
      <w:r w:rsidR="00114F2B">
        <w:t>()</w:t>
      </w:r>
    </w:p>
    <w:p w14:paraId="401B8A15" w14:textId="47183E8F" w:rsidR="00114F2B" w:rsidRDefault="00114F2B" w:rsidP="00114F2B">
      <w:r>
        <w:t xml:space="preserve">Shuts down the </w:t>
      </w:r>
      <w:r w:rsidR="004D7129">
        <w:t>IOT</w:t>
      </w:r>
      <w:r>
        <w:t xml:space="preserve"> library.</w:t>
      </w:r>
      <w:r w:rsidR="00C27BE3">
        <w:t xml:space="preserve"> The library will track all created devices and upon a call to </w:t>
      </w:r>
      <w:proofErr w:type="spellStart"/>
      <w:r w:rsidR="006F178E">
        <w:t>iot</w:t>
      </w:r>
      <w:r w:rsidR="001D59DA">
        <w:t>hub_schema</w:t>
      </w:r>
      <w:r w:rsidR="006F178E">
        <w:t>_client</w:t>
      </w:r>
      <w:r w:rsidR="00C27BE3">
        <w:t>_</w:t>
      </w:r>
      <w:r w:rsidR="006F178E">
        <w:t>d</w:t>
      </w:r>
      <w:r w:rsidR="00C27BE3">
        <w:t>einit</w:t>
      </w:r>
      <w:proofErr w:type="spellEnd"/>
      <w:r w:rsidR="00C27BE3">
        <w:t xml:space="preserve"> it will de-initialize all devices.</w:t>
      </w:r>
    </w:p>
    <w:p w14:paraId="13003A27" w14:textId="3B9A42BB" w:rsidR="00226F20" w:rsidRDefault="00226F20" w:rsidP="00114F2B">
      <w:r w:rsidRPr="004D7129">
        <w:rPr>
          <w:noProof/>
          <w:u w:val="single"/>
        </w:rPr>
        <mc:AlternateContent>
          <mc:Choice Requires="wps">
            <w:drawing>
              <wp:anchor distT="45720" distB="45720" distL="114300" distR="114300" simplePos="0" relativeHeight="251658752" behindDoc="0" locked="0" layoutInCell="1" allowOverlap="1" wp14:anchorId="5D7401FC" wp14:editId="3719C8DB">
                <wp:simplePos x="0" y="0"/>
                <wp:positionH relativeFrom="column">
                  <wp:posOffset>0</wp:posOffset>
                </wp:positionH>
                <wp:positionV relativeFrom="paragraph">
                  <wp:posOffset>288290</wp:posOffset>
                </wp:positionV>
                <wp:extent cx="5880100" cy="1622425"/>
                <wp:effectExtent l="0" t="0" r="25400" b="15875"/>
                <wp:wrapTopAndBottom/>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0100" cy="1622425"/>
                        </a:xfrm>
                        <a:prstGeom prst="rect">
                          <a:avLst/>
                        </a:prstGeom>
                        <a:solidFill>
                          <a:srgbClr val="FFFFFF"/>
                        </a:solidFill>
                        <a:ln w="9525">
                          <a:solidFill>
                            <a:srgbClr val="000000"/>
                          </a:solidFill>
                          <a:miter lim="800000"/>
                          <a:headEnd/>
                          <a:tailEnd/>
                        </a:ln>
                      </wps:spPr>
                      <wps:txbx>
                        <w:txbxContent>
                          <w:p w14:paraId="330E33E9" w14:textId="77777777" w:rsidR="00F43DA6" w:rsidRDefault="00F43DA6" w:rsidP="00116F5F">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main(</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argc</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argv</w:t>
                            </w:r>
                            <w:proofErr w:type="spellEnd"/>
                            <w:r>
                              <w:rPr>
                                <w:rFonts w:ascii="Consolas" w:hAnsi="Consolas" w:cs="Consolas"/>
                                <w:color w:val="000000"/>
                                <w:sz w:val="19"/>
                                <w:szCs w:val="19"/>
                                <w:highlight w:val="white"/>
                              </w:rPr>
                              <w:t>)</w:t>
                            </w:r>
                          </w:p>
                          <w:p w14:paraId="42EA49FC" w14:textId="77777777" w:rsidR="00F43DA6" w:rsidRDefault="00F43DA6" w:rsidP="00116F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3125284E" w14:textId="77777777" w:rsidR="00F43DA6" w:rsidRDefault="00F43DA6" w:rsidP="00116F5F">
                            <w:pPr>
                              <w:autoSpaceDE w:val="0"/>
                              <w:autoSpaceDN w:val="0"/>
                              <w:adjustRightInd w:val="0"/>
                              <w:spacing w:after="0" w:line="240" w:lineRule="auto"/>
                              <w:ind w:firstLine="720"/>
                              <w:rPr>
                                <w:rFonts w:ascii="Consolas" w:hAnsi="Consolas" w:cs="Consolas"/>
                                <w:color w:val="6F008A"/>
                                <w:sz w:val="19"/>
                                <w:szCs w:val="19"/>
                                <w:highlight w:val="white"/>
                              </w:rPr>
                            </w:pPr>
                            <w:r>
                              <w:rPr>
                                <w:rFonts w:ascii="Consolas" w:hAnsi="Consolas" w:cs="Consolas"/>
                                <w:color w:val="6F008A"/>
                                <w:sz w:val="19"/>
                                <w:szCs w:val="19"/>
                                <w:highlight w:val="white"/>
                              </w:rPr>
                              <w:t>…</w:t>
                            </w:r>
                          </w:p>
                          <w:p w14:paraId="74F750F7" w14:textId="7203018E" w:rsidR="00F43DA6" w:rsidRDefault="00F43DA6">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00"/>
                                <w:sz w:val="19"/>
                                <w:szCs w:val="19"/>
                                <w:highlight w:val="white"/>
                              </w:rPr>
                              <w:t>(</w:t>
                            </w:r>
                            <w:proofErr w:type="gramStart"/>
                            <w:r>
                              <w:rPr>
                                <w:rFonts w:ascii="Consolas" w:hAnsi="Consolas" w:cs="Consolas"/>
                                <w:color w:val="0000FF"/>
                                <w:sz w:val="19"/>
                                <w:szCs w:val="19"/>
                                <w:highlight w:val="white"/>
                              </w:rPr>
                              <w:t>void)</w:t>
                            </w:r>
                            <w:proofErr w:type="spellStart"/>
                            <w:proofErr w:type="gramEnd"/>
                            <w:r>
                              <w:rPr>
                                <w:rFonts w:ascii="Consolas" w:hAnsi="Consolas" w:cs="Consolas"/>
                                <w:color w:val="000000"/>
                                <w:sz w:val="19"/>
                                <w:szCs w:val="19"/>
                                <w:highlight w:val="white"/>
                              </w:rPr>
                              <w:t>iot</w:t>
                            </w:r>
                            <w:r w:rsidR="001D59DA">
                              <w:rPr>
                                <w:rFonts w:ascii="Consolas" w:hAnsi="Consolas" w:cs="Consolas"/>
                                <w:color w:val="000000"/>
                                <w:sz w:val="19"/>
                                <w:szCs w:val="19"/>
                                <w:highlight w:val="white"/>
                              </w:rPr>
                              <w:t>hub_schema</w:t>
                            </w:r>
                            <w:r>
                              <w:rPr>
                                <w:rFonts w:ascii="Consolas" w:hAnsi="Consolas" w:cs="Consolas"/>
                                <w:color w:val="000000"/>
                                <w:sz w:val="19"/>
                                <w:szCs w:val="19"/>
                                <w:highlight w:val="white"/>
                              </w:rPr>
                              <w:t>_client_init</w:t>
                            </w:r>
                            <w:proofErr w:type="spellEnd"/>
                            <w:r>
                              <w:rPr>
                                <w:rFonts w:ascii="Consolas" w:hAnsi="Consolas" w:cs="Consolas"/>
                                <w:color w:val="000000"/>
                                <w:sz w:val="19"/>
                                <w:szCs w:val="19"/>
                                <w:highlight w:val="white"/>
                              </w:rPr>
                              <w:t>(NULL);</w:t>
                            </w:r>
                          </w:p>
                          <w:p w14:paraId="4EE9FF8D" w14:textId="77777777" w:rsidR="00F43DA6" w:rsidRDefault="00F43DA6" w:rsidP="00116F5F">
                            <w:pPr>
                              <w:autoSpaceDE w:val="0"/>
                              <w:autoSpaceDN w:val="0"/>
                              <w:adjustRightInd w:val="0"/>
                              <w:spacing w:after="0" w:line="240" w:lineRule="auto"/>
                              <w:ind w:firstLine="720"/>
                              <w:rPr>
                                <w:rFonts w:ascii="Consolas" w:hAnsi="Consolas" w:cs="Consolas"/>
                                <w:color w:val="6F008A"/>
                                <w:sz w:val="19"/>
                                <w:szCs w:val="19"/>
                                <w:highlight w:val="white"/>
                              </w:rPr>
                            </w:pPr>
                          </w:p>
                          <w:p w14:paraId="2B922662" w14:textId="77777777" w:rsidR="00F43DA6" w:rsidRDefault="00F43DA6" w:rsidP="00116F5F">
                            <w:pPr>
                              <w:autoSpaceDE w:val="0"/>
                              <w:autoSpaceDN w:val="0"/>
                              <w:adjustRightInd w:val="0"/>
                              <w:spacing w:after="0" w:line="240" w:lineRule="auto"/>
                              <w:ind w:firstLine="720"/>
                              <w:rPr>
                                <w:rFonts w:ascii="Consolas" w:hAnsi="Consolas" w:cs="Consolas"/>
                                <w:color w:val="000000"/>
                                <w:sz w:val="19"/>
                                <w:szCs w:val="19"/>
                                <w:highlight w:val="white"/>
                              </w:rPr>
                            </w:pPr>
                            <w:r w:rsidRPr="00EB6D1F">
                              <w:rPr>
                                <w:rFonts w:ascii="Consolas" w:hAnsi="Consolas" w:cs="Consolas"/>
                                <w:color w:val="7030A0"/>
                                <w:sz w:val="19"/>
                                <w:szCs w:val="19"/>
                                <w:highlight w:val="white"/>
                              </w:rPr>
                              <w:t>…</w:t>
                            </w:r>
                          </w:p>
                          <w:p w14:paraId="20D73FEA" w14:textId="77777777" w:rsidR="00F43DA6" w:rsidRDefault="00F43DA6" w:rsidP="00116F5F">
                            <w:pPr>
                              <w:autoSpaceDE w:val="0"/>
                              <w:autoSpaceDN w:val="0"/>
                              <w:adjustRightInd w:val="0"/>
                              <w:spacing w:after="0" w:line="240" w:lineRule="auto"/>
                              <w:ind w:firstLine="720"/>
                              <w:rPr>
                                <w:rFonts w:ascii="Consolas" w:hAnsi="Consolas" w:cs="Consolas"/>
                                <w:color w:val="000000"/>
                                <w:sz w:val="19"/>
                                <w:szCs w:val="19"/>
                                <w:highlight w:val="white"/>
                              </w:rPr>
                            </w:pPr>
                          </w:p>
                          <w:p w14:paraId="7CBBC454" w14:textId="0C219A88" w:rsidR="00F43DA6" w:rsidRDefault="006C2B88" w:rsidP="00116F5F">
                            <w:pPr>
                              <w:autoSpaceDE w:val="0"/>
                              <w:autoSpaceDN w:val="0"/>
                              <w:adjustRightInd w:val="0"/>
                              <w:spacing w:after="0" w:line="240" w:lineRule="auto"/>
                              <w:ind w:firstLine="720"/>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i</w:t>
                            </w:r>
                            <w:r w:rsidR="00F43DA6">
                              <w:rPr>
                                <w:rFonts w:ascii="Consolas" w:hAnsi="Consolas" w:cs="Consolas"/>
                                <w:color w:val="000000"/>
                                <w:sz w:val="19"/>
                                <w:szCs w:val="19"/>
                                <w:highlight w:val="white"/>
                              </w:rPr>
                              <w:t>ot</w:t>
                            </w:r>
                            <w:r w:rsidR="001D59DA">
                              <w:rPr>
                                <w:rFonts w:ascii="Consolas" w:hAnsi="Consolas" w:cs="Consolas"/>
                                <w:color w:val="000000"/>
                                <w:sz w:val="19"/>
                                <w:szCs w:val="19"/>
                                <w:highlight w:val="white"/>
                              </w:rPr>
                              <w:t>hub_schema</w:t>
                            </w:r>
                            <w:r w:rsidR="00F43DA6">
                              <w:rPr>
                                <w:rFonts w:ascii="Consolas" w:hAnsi="Consolas" w:cs="Consolas"/>
                                <w:color w:val="000000"/>
                                <w:sz w:val="19"/>
                                <w:szCs w:val="19"/>
                                <w:highlight w:val="white"/>
                              </w:rPr>
                              <w:t>_client_</w:t>
                            </w:r>
                            <w:proofErr w:type="gramStart"/>
                            <w:r w:rsidR="00F43DA6">
                              <w:rPr>
                                <w:rFonts w:ascii="Consolas" w:hAnsi="Consolas" w:cs="Consolas"/>
                                <w:color w:val="000000"/>
                                <w:sz w:val="19"/>
                                <w:szCs w:val="19"/>
                                <w:highlight w:val="white"/>
                              </w:rPr>
                              <w:t>deinit</w:t>
                            </w:r>
                            <w:proofErr w:type="spellEnd"/>
                            <w:r w:rsidR="00F43DA6">
                              <w:rPr>
                                <w:rFonts w:ascii="Consolas" w:hAnsi="Consolas" w:cs="Consolas"/>
                                <w:color w:val="000000"/>
                                <w:sz w:val="19"/>
                                <w:szCs w:val="19"/>
                                <w:highlight w:val="white"/>
                              </w:rPr>
                              <w:t>(</w:t>
                            </w:r>
                            <w:proofErr w:type="gramEnd"/>
                            <w:r w:rsidR="00F43DA6">
                              <w:rPr>
                                <w:rFonts w:ascii="Consolas" w:hAnsi="Consolas" w:cs="Consolas"/>
                                <w:color w:val="000000"/>
                                <w:sz w:val="19"/>
                                <w:szCs w:val="19"/>
                                <w:highlight w:val="white"/>
                              </w:rPr>
                              <w:t>);</w:t>
                            </w:r>
                          </w:p>
                          <w:p w14:paraId="093AD938" w14:textId="77777777" w:rsidR="00F43DA6" w:rsidRDefault="00F43DA6" w:rsidP="00116F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31ABDEF5" w14:textId="77777777" w:rsidR="00F43DA6" w:rsidRDefault="00F43DA6" w:rsidP="00116F5F">
                            <w:pPr>
                              <w:autoSpaceDE w:val="0"/>
                              <w:autoSpaceDN w:val="0"/>
                              <w:adjustRightInd w:val="0"/>
                              <w:spacing w:after="0" w:line="240" w:lineRule="auto"/>
                              <w:rPr>
                                <w:rFonts w:ascii="Consolas" w:hAnsi="Consolas" w:cs="Consolas"/>
                                <w:color w:val="000000"/>
                                <w:sz w:val="19"/>
                                <w:szCs w:val="19"/>
                                <w:highlight w:val="whit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7401FC" id="_x0000_s1036" type="#_x0000_t202" style="position:absolute;margin-left:0;margin-top:22.7pt;width:463pt;height:127.75pt;z-index:251658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">
                <v:textbox>
                  <w:txbxContent>
                    <w:p w14:paraId="330E33E9" w14:textId="77777777" w:rsidR="00F43DA6" w:rsidRDefault="00F43DA6" w:rsidP="00116F5F">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main(</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argc</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argv</w:t>
                      </w:r>
                      <w:proofErr w:type="spellEnd"/>
                      <w:r>
                        <w:rPr>
                          <w:rFonts w:ascii="Consolas" w:hAnsi="Consolas" w:cs="Consolas"/>
                          <w:color w:val="000000"/>
                          <w:sz w:val="19"/>
                          <w:szCs w:val="19"/>
                          <w:highlight w:val="white"/>
                        </w:rPr>
                        <w:t>)</w:t>
                      </w:r>
                    </w:p>
                    <w:p w14:paraId="42EA49FC" w14:textId="77777777" w:rsidR="00F43DA6" w:rsidRDefault="00F43DA6" w:rsidP="00116F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3125284E" w14:textId="77777777" w:rsidR="00F43DA6" w:rsidRDefault="00F43DA6" w:rsidP="00116F5F">
                      <w:pPr>
                        <w:autoSpaceDE w:val="0"/>
                        <w:autoSpaceDN w:val="0"/>
                        <w:adjustRightInd w:val="0"/>
                        <w:spacing w:after="0" w:line="240" w:lineRule="auto"/>
                        <w:ind w:firstLine="720"/>
                        <w:rPr>
                          <w:rFonts w:ascii="Consolas" w:hAnsi="Consolas" w:cs="Consolas"/>
                          <w:color w:val="6F008A"/>
                          <w:sz w:val="19"/>
                          <w:szCs w:val="19"/>
                          <w:highlight w:val="white"/>
                        </w:rPr>
                      </w:pPr>
                      <w:r>
                        <w:rPr>
                          <w:rFonts w:ascii="Consolas" w:hAnsi="Consolas" w:cs="Consolas"/>
                          <w:color w:val="6F008A"/>
                          <w:sz w:val="19"/>
                          <w:szCs w:val="19"/>
                          <w:highlight w:val="white"/>
                        </w:rPr>
                        <w:t>…</w:t>
                      </w:r>
                    </w:p>
                    <w:p w14:paraId="74F750F7" w14:textId="7203018E" w:rsidR="00F43DA6" w:rsidRDefault="00F43DA6">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00"/>
                          <w:sz w:val="19"/>
                          <w:szCs w:val="19"/>
                          <w:highlight w:val="white"/>
                        </w:rPr>
                        <w:t>(</w:t>
                      </w:r>
                      <w:proofErr w:type="gramStart"/>
                      <w:r>
                        <w:rPr>
                          <w:rFonts w:ascii="Consolas" w:hAnsi="Consolas" w:cs="Consolas"/>
                          <w:color w:val="0000FF"/>
                          <w:sz w:val="19"/>
                          <w:szCs w:val="19"/>
                          <w:highlight w:val="white"/>
                        </w:rPr>
                        <w:t>void)</w:t>
                      </w:r>
                      <w:proofErr w:type="spellStart"/>
                      <w:proofErr w:type="gramEnd"/>
                      <w:r>
                        <w:rPr>
                          <w:rFonts w:ascii="Consolas" w:hAnsi="Consolas" w:cs="Consolas"/>
                          <w:color w:val="000000"/>
                          <w:sz w:val="19"/>
                          <w:szCs w:val="19"/>
                          <w:highlight w:val="white"/>
                        </w:rPr>
                        <w:t>iot</w:t>
                      </w:r>
                      <w:r w:rsidR="001D59DA">
                        <w:rPr>
                          <w:rFonts w:ascii="Consolas" w:hAnsi="Consolas" w:cs="Consolas"/>
                          <w:color w:val="000000"/>
                          <w:sz w:val="19"/>
                          <w:szCs w:val="19"/>
                          <w:highlight w:val="white"/>
                        </w:rPr>
                        <w:t>hub_schema</w:t>
                      </w:r>
                      <w:r>
                        <w:rPr>
                          <w:rFonts w:ascii="Consolas" w:hAnsi="Consolas" w:cs="Consolas"/>
                          <w:color w:val="000000"/>
                          <w:sz w:val="19"/>
                          <w:szCs w:val="19"/>
                          <w:highlight w:val="white"/>
                        </w:rPr>
                        <w:t>_client_init</w:t>
                      </w:r>
                      <w:proofErr w:type="spellEnd"/>
                      <w:r>
                        <w:rPr>
                          <w:rFonts w:ascii="Consolas" w:hAnsi="Consolas" w:cs="Consolas"/>
                          <w:color w:val="000000"/>
                          <w:sz w:val="19"/>
                          <w:szCs w:val="19"/>
                          <w:highlight w:val="white"/>
                        </w:rPr>
                        <w:t>(NULL);</w:t>
                      </w:r>
                    </w:p>
                    <w:p w14:paraId="4EE9FF8D" w14:textId="77777777" w:rsidR="00F43DA6" w:rsidRDefault="00F43DA6" w:rsidP="00116F5F">
                      <w:pPr>
                        <w:autoSpaceDE w:val="0"/>
                        <w:autoSpaceDN w:val="0"/>
                        <w:adjustRightInd w:val="0"/>
                        <w:spacing w:after="0" w:line="240" w:lineRule="auto"/>
                        <w:ind w:firstLine="720"/>
                        <w:rPr>
                          <w:rFonts w:ascii="Consolas" w:hAnsi="Consolas" w:cs="Consolas"/>
                          <w:color w:val="6F008A"/>
                          <w:sz w:val="19"/>
                          <w:szCs w:val="19"/>
                          <w:highlight w:val="white"/>
                        </w:rPr>
                      </w:pPr>
                    </w:p>
                    <w:p w14:paraId="2B922662" w14:textId="77777777" w:rsidR="00F43DA6" w:rsidRDefault="00F43DA6" w:rsidP="00116F5F">
                      <w:pPr>
                        <w:autoSpaceDE w:val="0"/>
                        <w:autoSpaceDN w:val="0"/>
                        <w:adjustRightInd w:val="0"/>
                        <w:spacing w:after="0" w:line="240" w:lineRule="auto"/>
                        <w:ind w:firstLine="720"/>
                        <w:rPr>
                          <w:rFonts w:ascii="Consolas" w:hAnsi="Consolas" w:cs="Consolas"/>
                          <w:color w:val="000000"/>
                          <w:sz w:val="19"/>
                          <w:szCs w:val="19"/>
                          <w:highlight w:val="white"/>
                        </w:rPr>
                      </w:pPr>
                      <w:r w:rsidRPr="00EB6D1F">
                        <w:rPr>
                          <w:rFonts w:ascii="Consolas" w:hAnsi="Consolas" w:cs="Consolas"/>
                          <w:color w:val="7030A0"/>
                          <w:sz w:val="19"/>
                          <w:szCs w:val="19"/>
                          <w:highlight w:val="white"/>
                        </w:rPr>
                        <w:t>…</w:t>
                      </w:r>
                    </w:p>
                    <w:p w14:paraId="20D73FEA" w14:textId="77777777" w:rsidR="00F43DA6" w:rsidRDefault="00F43DA6" w:rsidP="00116F5F">
                      <w:pPr>
                        <w:autoSpaceDE w:val="0"/>
                        <w:autoSpaceDN w:val="0"/>
                        <w:adjustRightInd w:val="0"/>
                        <w:spacing w:after="0" w:line="240" w:lineRule="auto"/>
                        <w:ind w:firstLine="720"/>
                        <w:rPr>
                          <w:rFonts w:ascii="Consolas" w:hAnsi="Consolas" w:cs="Consolas"/>
                          <w:color w:val="000000"/>
                          <w:sz w:val="19"/>
                          <w:szCs w:val="19"/>
                          <w:highlight w:val="white"/>
                        </w:rPr>
                      </w:pPr>
                    </w:p>
                    <w:p w14:paraId="7CBBC454" w14:textId="0C219A88" w:rsidR="00F43DA6" w:rsidRDefault="006C2B88" w:rsidP="00116F5F">
                      <w:pPr>
                        <w:autoSpaceDE w:val="0"/>
                        <w:autoSpaceDN w:val="0"/>
                        <w:adjustRightInd w:val="0"/>
                        <w:spacing w:after="0" w:line="240" w:lineRule="auto"/>
                        <w:ind w:firstLine="720"/>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i</w:t>
                      </w:r>
                      <w:r w:rsidR="00F43DA6">
                        <w:rPr>
                          <w:rFonts w:ascii="Consolas" w:hAnsi="Consolas" w:cs="Consolas"/>
                          <w:color w:val="000000"/>
                          <w:sz w:val="19"/>
                          <w:szCs w:val="19"/>
                          <w:highlight w:val="white"/>
                        </w:rPr>
                        <w:t>ot</w:t>
                      </w:r>
                      <w:r w:rsidR="001D59DA">
                        <w:rPr>
                          <w:rFonts w:ascii="Consolas" w:hAnsi="Consolas" w:cs="Consolas"/>
                          <w:color w:val="000000"/>
                          <w:sz w:val="19"/>
                          <w:szCs w:val="19"/>
                          <w:highlight w:val="white"/>
                        </w:rPr>
                        <w:t>hub_schema</w:t>
                      </w:r>
                      <w:r w:rsidR="00F43DA6">
                        <w:rPr>
                          <w:rFonts w:ascii="Consolas" w:hAnsi="Consolas" w:cs="Consolas"/>
                          <w:color w:val="000000"/>
                          <w:sz w:val="19"/>
                          <w:szCs w:val="19"/>
                          <w:highlight w:val="white"/>
                        </w:rPr>
                        <w:t>_client_</w:t>
                      </w:r>
                      <w:proofErr w:type="gramStart"/>
                      <w:r w:rsidR="00F43DA6">
                        <w:rPr>
                          <w:rFonts w:ascii="Consolas" w:hAnsi="Consolas" w:cs="Consolas"/>
                          <w:color w:val="000000"/>
                          <w:sz w:val="19"/>
                          <w:szCs w:val="19"/>
                          <w:highlight w:val="white"/>
                        </w:rPr>
                        <w:t>deinit</w:t>
                      </w:r>
                      <w:proofErr w:type="spellEnd"/>
                      <w:r w:rsidR="00F43DA6">
                        <w:rPr>
                          <w:rFonts w:ascii="Consolas" w:hAnsi="Consolas" w:cs="Consolas"/>
                          <w:color w:val="000000"/>
                          <w:sz w:val="19"/>
                          <w:szCs w:val="19"/>
                          <w:highlight w:val="white"/>
                        </w:rPr>
                        <w:t>(</w:t>
                      </w:r>
                      <w:proofErr w:type="gramEnd"/>
                      <w:r w:rsidR="00F43DA6">
                        <w:rPr>
                          <w:rFonts w:ascii="Consolas" w:hAnsi="Consolas" w:cs="Consolas"/>
                          <w:color w:val="000000"/>
                          <w:sz w:val="19"/>
                          <w:szCs w:val="19"/>
                          <w:highlight w:val="white"/>
                        </w:rPr>
                        <w:t>);</w:t>
                      </w:r>
                    </w:p>
                    <w:p w14:paraId="093AD938" w14:textId="77777777" w:rsidR="00F43DA6" w:rsidRDefault="00F43DA6" w:rsidP="00116F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31ABDEF5" w14:textId="77777777" w:rsidR="00F43DA6" w:rsidRDefault="00F43DA6" w:rsidP="00116F5F">
                      <w:pPr>
                        <w:autoSpaceDE w:val="0"/>
                        <w:autoSpaceDN w:val="0"/>
                        <w:adjustRightInd w:val="0"/>
                        <w:spacing w:after="0" w:line="240" w:lineRule="auto"/>
                        <w:rPr>
                          <w:rFonts w:ascii="Consolas" w:hAnsi="Consolas" w:cs="Consolas"/>
                          <w:color w:val="000000"/>
                          <w:sz w:val="19"/>
                          <w:szCs w:val="19"/>
                          <w:highlight w:val="white"/>
                        </w:rPr>
                      </w:pPr>
                    </w:p>
                  </w:txbxContent>
                </v:textbox>
                <w10:wrap type="topAndBottom"/>
              </v:shape>
            </w:pict>
          </mc:Fallback>
        </mc:AlternateContent>
      </w:r>
      <w:r w:rsidRPr="0008208D">
        <w:rPr>
          <w:u w:val="single"/>
        </w:rPr>
        <w:t>Example</w:t>
      </w:r>
      <w:r>
        <w:t>:</w:t>
      </w:r>
    </w:p>
    <w:p w14:paraId="401B8A23" w14:textId="108397A4" w:rsidR="00441E66" w:rsidRDefault="003A1B8A" w:rsidP="00E8572C">
      <w:pPr>
        <w:pStyle w:val="Heading2"/>
      </w:pPr>
      <w:proofErr w:type="gramStart"/>
      <w:r>
        <w:t>v</w:t>
      </w:r>
      <w:r w:rsidR="00697F77">
        <w:t>oid</w:t>
      </w:r>
      <w:proofErr w:type="gramEnd"/>
      <w:r w:rsidR="00697F77">
        <w:t>*</w:t>
      </w:r>
      <w:r w:rsidR="00627338">
        <w:t xml:space="preserve"> </w:t>
      </w:r>
      <w:r w:rsidR="00625E51">
        <w:t>CREATE_DEVICE</w:t>
      </w:r>
      <w:r w:rsidR="0009058A">
        <w:t>(</w:t>
      </w:r>
      <w:proofErr w:type="spellStart"/>
      <w:del w:id="141" w:author="Andrei Porumb" w:date="2015-08-10T12:12:00Z">
        <w:r w:rsidR="00D63FBE" w:rsidDel="009565B1">
          <w:delText>iotHubClientHandle</w:delText>
        </w:r>
        <w:r w:rsidR="00924FCA" w:rsidDel="009565B1">
          <w:delText xml:space="preserve">, </w:delText>
        </w:r>
        <w:r w:rsidR="00AC4B10" w:rsidDel="009565B1">
          <w:delText xml:space="preserve">transportType, </w:delText>
        </w:r>
      </w:del>
      <w:r w:rsidR="000E7C2E">
        <w:t>schemaNamespace</w:t>
      </w:r>
      <w:proofErr w:type="spellEnd"/>
      <w:r w:rsidR="00636A59">
        <w:t xml:space="preserve">, </w:t>
      </w:r>
      <w:proofErr w:type="spellStart"/>
      <w:r w:rsidR="000E7C2E">
        <w:t>modelName</w:t>
      </w:r>
      <w:proofErr w:type="spellEnd"/>
      <w:r w:rsidR="00947D84">
        <w:t xml:space="preserve">, </w:t>
      </w:r>
      <w:proofErr w:type="spellStart"/>
      <w:r w:rsidR="00947D84">
        <w:t>serializerIncludePropertyPath</w:t>
      </w:r>
      <w:proofErr w:type="spellEnd"/>
      <w:r w:rsidR="0009058A">
        <w:t>)</w:t>
      </w:r>
    </w:p>
    <w:p w14:paraId="401B8A24" w14:textId="2DBD877B" w:rsidR="0094145B" w:rsidRDefault="0094145B" w:rsidP="0094145B">
      <w:r>
        <w:t>Initializes a device</w:t>
      </w:r>
      <w:r w:rsidR="00BA152D">
        <w:t xml:space="preserve"> </w:t>
      </w:r>
      <w:r w:rsidR="000E5768" w:rsidRPr="007C344F">
        <w:rPr>
          <w:iCs/>
        </w:rPr>
        <w:t>that</w:t>
      </w:r>
      <w:r w:rsidR="00BA152D">
        <w:t xml:space="preserve"> has the model identified by the</w:t>
      </w:r>
      <w:del w:id="142" w:author="Andrei Porumb" w:date="2015-08-10T12:12:00Z">
        <w:r w:rsidR="00BA152D" w:rsidDel="002F43C6">
          <w:delText xml:space="preserve"> </w:delText>
        </w:r>
        <w:r w:rsidR="00E9739E" w:rsidDel="002F43C6">
          <w:delText>iotHubClientHandle</w:delText>
        </w:r>
        <w:r w:rsidR="00646328" w:rsidDel="002F43C6">
          <w:delText>,</w:delText>
        </w:r>
      </w:del>
      <w:r w:rsidR="00646328">
        <w:t xml:space="preserve"> schema Namespace and Model Name</w:t>
      </w:r>
      <w:r w:rsidR="00BA152D">
        <w:t>.</w:t>
      </w:r>
    </w:p>
    <w:p w14:paraId="0D48A4F3" w14:textId="37731AE3" w:rsidR="007E64EC" w:rsidRDefault="001D59DA" w:rsidP="0094145B">
      <w:proofErr w:type="spellStart"/>
      <w:r>
        <w:t>I</w:t>
      </w:r>
      <w:r w:rsidR="000E5768">
        <w:t>ot</w:t>
      </w:r>
      <w:r>
        <w:t>hub_schema</w:t>
      </w:r>
      <w:proofErr w:type="spellEnd"/>
      <w:r w:rsidR="000E5768">
        <w:t xml:space="preserve"> lib </w:t>
      </w:r>
      <w:r w:rsidR="007E64EC">
        <w:t xml:space="preserve">will track all created devices and upon a call to </w:t>
      </w:r>
      <w:proofErr w:type="spellStart"/>
      <w:r w:rsidR="000E5768">
        <w:t>iot</w:t>
      </w:r>
      <w:r>
        <w:t>hub_schema</w:t>
      </w:r>
      <w:r w:rsidR="000E5768">
        <w:t>_client_de</w:t>
      </w:r>
      <w:r w:rsidR="007E64EC">
        <w:t>init</w:t>
      </w:r>
      <w:proofErr w:type="spellEnd"/>
      <w:r w:rsidR="007E64EC">
        <w:t xml:space="preserve"> it will de-initialize all devices.</w:t>
      </w:r>
    </w:p>
    <w:p w14:paraId="401B8A26" w14:textId="77777777" w:rsidR="007E7250" w:rsidRDefault="007E7250" w:rsidP="0094145B">
      <w:r w:rsidRPr="007E7250">
        <w:rPr>
          <w:u w:val="single"/>
        </w:rPr>
        <w:t>Arguments</w:t>
      </w:r>
      <w:r>
        <w:t>:</w:t>
      </w:r>
    </w:p>
    <w:p w14:paraId="401B8A28" w14:textId="304387DA" w:rsidR="0008208D" w:rsidRPr="00120785" w:rsidDel="0070533B" w:rsidRDefault="00D63FBE" w:rsidP="0008208D">
      <w:pPr>
        <w:pStyle w:val="ListParagraph"/>
        <w:numPr>
          <w:ilvl w:val="0"/>
          <w:numId w:val="5"/>
        </w:numPr>
        <w:rPr>
          <w:del w:id="143" w:author="Andrei Porumb" w:date="2015-08-10T12:12:00Z"/>
          <w:i/>
        </w:rPr>
      </w:pPr>
      <w:del w:id="144" w:author="Andrei Porumb" w:date="2015-08-10T12:12:00Z">
        <w:r w:rsidDel="0070533B">
          <w:rPr>
            <w:i/>
          </w:rPr>
          <w:delText xml:space="preserve">iotHubClientHandle </w:delText>
        </w:r>
        <w:r w:rsidR="0008208D" w:rsidDel="0070533B">
          <w:delText xml:space="preserve">– The </w:delText>
        </w:r>
        <w:r w:rsidDel="0070533B">
          <w:delText>IoTHub client h</w:delText>
        </w:r>
        <w:r w:rsidR="00924FCA" w:rsidDel="0070533B">
          <w:delText>andle that is used for the device creation</w:delText>
        </w:r>
        <w:r w:rsidR="0008208D" w:rsidDel="0070533B">
          <w:delText>.</w:delText>
        </w:r>
      </w:del>
    </w:p>
    <w:p w14:paraId="641A682C" w14:textId="08FA9252" w:rsidR="00D63FBE" w:rsidRPr="000E7C2E" w:rsidDel="0070533B" w:rsidRDefault="00D63FBE" w:rsidP="0008208D">
      <w:pPr>
        <w:pStyle w:val="ListParagraph"/>
        <w:numPr>
          <w:ilvl w:val="0"/>
          <w:numId w:val="5"/>
        </w:numPr>
        <w:rPr>
          <w:del w:id="145" w:author="Andrei Porumb" w:date="2015-08-10T12:13:00Z"/>
          <w:i/>
        </w:rPr>
      </w:pPr>
      <w:del w:id="146" w:author="Andrei Porumb" w:date="2015-08-10T12:13:00Z">
        <w:r w:rsidDel="0070533B">
          <w:rPr>
            <w:i/>
          </w:rPr>
          <w:delText xml:space="preserve">transportType - </w:delText>
        </w:r>
        <w:r w:rsidRPr="00AC4B10" w:rsidDel="0070533B">
          <w:delText>one of the</w:delText>
        </w:r>
        <w:r w:rsidDel="0070533B">
          <w:rPr>
            <w:i/>
          </w:rPr>
          <w:delText xml:space="preserve"> </w:delText>
        </w:r>
        <w:r w:rsidDel="0070533B">
          <w:delText xml:space="preserve">values </w:delText>
        </w:r>
        <w:r w:rsidRPr="008B7CC5" w:rsidDel="0070533B">
          <w:delText>TRANSPORT_LL</w:delText>
        </w:r>
        <w:r w:rsidDel="0070533B">
          <w:delText xml:space="preserve"> (means using a non-threaded transport that has a DoWork API) or </w:delText>
        </w:r>
        <w:r w:rsidRPr="008B7CC5" w:rsidDel="0070533B">
          <w:delText xml:space="preserve"> TRANSPORT_THREADED</w:delText>
        </w:r>
        <w:r w:rsidDel="0070533B">
          <w:delText xml:space="preserve"> (which means using a threaded transport that spawns an thread for communication)</w:delText>
        </w:r>
      </w:del>
    </w:p>
    <w:p w14:paraId="5207B989" w14:textId="45AD9503" w:rsidR="000E7C2E" w:rsidRPr="00AC4B10" w:rsidRDefault="000E7C2E" w:rsidP="0008208D">
      <w:pPr>
        <w:pStyle w:val="ListParagraph"/>
        <w:numPr>
          <w:ilvl w:val="0"/>
          <w:numId w:val="5"/>
        </w:numPr>
        <w:rPr>
          <w:i/>
        </w:rPr>
      </w:pPr>
      <w:proofErr w:type="spellStart"/>
      <w:proofErr w:type="gramStart"/>
      <w:r>
        <w:rPr>
          <w:i/>
        </w:rPr>
        <w:t>schemaNamespace</w:t>
      </w:r>
      <w:proofErr w:type="spellEnd"/>
      <w:proofErr w:type="gramEnd"/>
      <w:r>
        <w:rPr>
          <w:i/>
        </w:rPr>
        <w:t xml:space="preserve"> </w:t>
      </w:r>
      <w:r w:rsidRPr="000E7C2E">
        <w:t>– The</w:t>
      </w:r>
      <w:r>
        <w:rPr>
          <w:i/>
        </w:rPr>
        <w:t xml:space="preserve"> </w:t>
      </w:r>
      <w:r>
        <w:t>schema namespace as specified in BEGIN_</w:t>
      </w:r>
      <w:r w:rsidR="004D7129">
        <w:t>IOT</w:t>
      </w:r>
      <w:r>
        <w:t>_DECLARATION</w:t>
      </w:r>
      <w:r w:rsidR="00F418C9">
        <w:t xml:space="preserve"> macro</w:t>
      </w:r>
      <w:r>
        <w:t>.</w:t>
      </w:r>
    </w:p>
    <w:p w14:paraId="401B8A29" w14:textId="313C84D2" w:rsidR="0008208D" w:rsidRPr="00D63FBE" w:rsidRDefault="00431F5F">
      <w:pPr>
        <w:pStyle w:val="ListParagraph"/>
        <w:numPr>
          <w:ilvl w:val="0"/>
          <w:numId w:val="5"/>
        </w:numPr>
        <w:rPr>
          <w:i/>
        </w:rPr>
      </w:pPr>
      <w:proofErr w:type="spellStart"/>
      <w:proofErr w:type="gramStart"/>
      <w:r w:rsidRPr="00D63FBE">
        <w:rPr>
          <w:i/>
        </w:rPr>
        <w:t>modelName</w:t>
      </w:r>
      <w:proofErr w:type="spellEnd"/>
      <w:proofErr w:type="gramEnd"/>
      <w:r>
        <w:t xml:space="preserve"> – The model name, as defined with </w:t>
      </w:r>
      <w:r w:rsidR="00F418C9">
        <w:t xml:space="preserve">the </w:t>
      </w:r>
      <w:r>
        <w:t>DEFINE_</w:t>
      </w:r>
      <w:r w:rsidR="004D7129">
        <w:t>IOT</w:t>
      </w:r>
      <w:r>
        <w:t>_MODEL</w:t>
      </w:r>
      <w:r w:rsidR="00F418C9">
        <w:t xml:space="preserve"> macro</w:t>
      </w:r>
      <w:r>
        <w:t>.</w:t>
      </w:r>
    </w:p>
    <w:p w14:paraId="43B1294B" w14:textId="04D94D95" w:rsidR="00947D84" w:rsidRPr="00924FCA" w:rsidRDefault="00947D84">
      <w:pPr>
        <w:pStyle w:val="ListParagraph"/>
        <w:numPr>
          <w:ilvl w:val="0"/>
          <w:numId w:val="5"/>
        </w:numPr>
        <w:rPr>
          <w:i/>
        </w:rPr>
      </w:pPr>
      <w:proofErr w:type="spellStart"/>
      <w:proofErr w:type="gramStart"/>
      <w:r>
        <w:rPr>
          <w:i/>
        </w:rPr>
        <w:t>serializerIncludePropertyPath</w:t>
      </w:r>
      <w:proofErr w:type="spellEnd"/>
      <w:proofErr w:type="gramEnd"/>
      <w:r>
        <w:t xml:space="preserve"> – an </w:t>
      </w:r>
      <w:r w:rsidRPr="00636A59">
        <w:rPr>
          <w:u w:val="single"/>
        </w:rPr>
        <w:t>optional</w:t>
      </w:r>
      <w:r>
        <w:t xml:space="preserve"> bool argument.</w:t>
      </w:r>
      <w:r w:rsidR="0060255A">
        <w:t xml:space="preserve"> Default value: </w:t>
      </w:r>
      <w:r w:rsidR="00854B01">
        <w:t>false</w:t>
      </w:r>
      <w:r w:rsidR="0060255A">
        <w:t>.</w:t>
      </w:r>
      <w:r>
        <w:t xml:space="preserve"> If set to true it instructs the </w:t>
      </w:r>
      <w:proofErr w:type="spellStart"/>
      <w:r>
        <w:t>serializer</w:t>
      </w:r>
      <w:proofErr w:type="spellEnd"/>
      <w:r>
        <w:t xml:space="preserve"> to </w:t>
      </w:r>
      <w:r w:rsidR="007D7D8B">
        <w:t>include</w:t>
      </w:r>
      <w:r>
        <w:t xml:space="preserve"> the full property path (including the property name) in the resulting JSON. If set to false, the property path (and name) will not appear in the resulting JSON that is sent</w:t>
      </w:r>
      <w:r w:rsidR="00E06292">
        <w:t xml:space="preserve"> to the service</w:t>
      </w:r>
      <w:r>
        <w:t>.</w:t>
      </w:r>
    </w:p>
    <w:p w14:paraId="728D13AB" w14:textId="77777777" w:rsidR="00707888" w:rsidRDefault="00400608" w:rsidP="00707888">
      <w:r>
        <w:rPr>
          <w:u w:val="single"/>
        </w:rPr>
        <w:t>Returns</w:t>
      </w:r>
      <w:r>
        <w:t>:</w:t>
      </w:r>
    </w:p>
    <w:p w14:paraId="0C321877" w14:textId="09FDF106" w:rsidR="00FD4687" w:rsidRDefault="00707888" w:rsidP="00CD715E">
      <w:pPr>
        <w:pStyle w:val="ListParagraph"/>
        <w:numPr>
          <w:ilvl w:val="0"/>
          <w:numId w:val="8"/>
        </w:numPr>
      </w:pPr>
      <w:r>
        <w:t xml:space="preserve">A </w:t>
      </w:r>
      <w:r w:rsidR="00E05AF1">
        <w:t xml:space="preserve">pointer to a structure of type </w:t>
      </w:r>
      <w:proofErr w:type="spellStart"/>
      <w:r w:rsidR="00E05AF1" w:rsidRPr="008A4BAB">
        <w:rPr>
          <w:i/>
        </w:rPr>
        <w:t>modelName</w:t>
      </w:r>
      <w:proofErr w:type="spellEnd"/>
      <w:r>
        <w:t xml:space="preserve"> that can be used in further calls to send data, etc.</w:t>
      </w:r>
    </w:p>
    <w:p w14:paraId="4B4BD2BC" w14:textId="11991CEA" w:rsidR="00CD715E" w:rsidRDefault="00CD715E" w:rsidP="00CD715E">
      <w:pPr>
        <w:pStyle w:val="ListParagraph"/>
        <w:numPr>
          <w:ilvl w:val="0"/>
          <w:numId w:val="8"/>
        </w:numPr>
      </w:pPr>
      <w:r>
        <w:t>NULL in case of an error</w:t>
      </w:r>
      <w:r w:rsidR="000A6ECA">
        <w:t>.</w:t>
      </w:r>
    </w:p>
    <w:p w14:paraId="401B8A2A" w14:textId="795F89C7" w:rsidR="0008208D" w:rsidRDefault="006629B9" w:rsidP="0094145B">
      <w:r w:rsidRPr="004D7129">
        <w:rPr>
          <w:noProof/>
          <w:u w:val="single"/>
        </w:rPr>
        <w:lastRenderedPageBreak/>
        <mc:AlternateContent>
          <mc:Choice Requires="wps">
            <w:drawing>
              <wp:anchor distT="45720" distB="45720" distL="114300" distR="114300" simplePos="0" relativeHeight="251649024" behindDoc="0" locked="0" layoutInCell="1" allowOverlap="1" wp14:anchorId="401B8A41" wp14:editId="1EBE4C2F">
                <wp:simplePos x="0" y="0"/>
                <wp:positionH relativeFrom="margin">
                  <wp:align>right</wp:align>
                </wp:positionH>
                <wp:positionV relativeFrom="paragraph">
                  <wp:posOffset>428625</wp:posOffset>
                </wp:positionV>
                <wp:extent cx="5880100" cy="4229100"/>
                <wp:effectExtent l="0" t="0" r="25400" b="19050"/>
                <wp:wrapTopAndBottom/>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0100" cy="4229100"/>
                        </a:xfrm>
                        <a:prstGeom prst="rect">
                          <a:avLst/>
                        </a:prstGeom>
                        <a:solidFill>
                          <a:srgbClr val="FFFFFF"/>
                        </a:solidFill>
                        <a:ln w="9525">
                          <a:solidFill>
                            <a:srgbClr val="000000"/>
                          </a:solidFill>
                          <a:miter lim="800000"/>
                          <a:headEnd/>
                          <a:tailEnd/>
                        </a:ln>
                      </wps:spPr>
                      <wps:txbx>
                        <w:txbxContent>
                          <w:p w14:paraId="66C8ECC2" w14:textId="32219F99" w:rsidR="00F43DA6" w:rsidRDefault="00F43DA6" w:rsidP="00DD139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DECLARE_IOT_</w:t>
                            </w:r>
                            <w:proofErr w:type="gramStart"/>
                            <w:r>
                              <w:rPr>
                                <w:rFonts w:ascii="Consolas" w:hAnsi="Consolas" w:cs="Consolas"/>
                                <w:color w:val="000000"/>
                                <w:sz w:val="19"/>
                                <w:szCs w:val="19"/>
                                <w:highlight w:val="white"/>
                              </w:rPr>
                              <w:t>MODEL(</w:t>
                            </w:r>
                            <w:proofErr w:type="spellStart"/>
                            <w:proofErr w:type="gramEnd"/>
                            <w:r w:rsidR="00E830AF">
                              <w:rPr>
                                <w:rFonts w:ascii="Consolas" w:hAnsi="Consolas" w:cs="Consolas"/>
                                <w:color w:val="000000"/>
                                <w:sz w:val="19"/>
                                <w:szCs w:val="19"/>
                                <w:highlight w:val="white"/>
                              </w:rPr>
                              <w:t>MyFunkyTV</w:t>
                            </w:r>
                            <w:proofErr w:type="spellEnd"/>
                            <w:r>
                              <w:rPr>
                                <w:rFonts w:ascii="Consolas" w:hAnsi="Consolas" w:cs="Consolas"/>
                                <w:color w:val="000000"/>
                                <w:sz w:val="19"/>
                                <w:szCs w:val="19"/>
                                <w:highlight w:val="white"/>
                              </w:rPr>
                              <w:t>,</w:t>
                            </w:r>
                          </w:p>
                          <w:p w14:paraId="452FBC79" w14:textId="2F153AD1" w:rsidR="00F43DA6" w:rsidRDefault="00F43DA6" w:rsidP="00DD139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Pr="00295C36">
                              <w:rPr>
                                <w:rFonts w:ascii="Consolas" w:hAnsi="Consolas" w:cs="Consolas"/>
                                <w:color w:val="000000"/>
                                <w:sz w:val="19"/>
                                <w:szCs w:val="19"/>
                              </w:rPr>
                              <w:t>WITH_</w:t>
                            </w:r>
                            <w:proofErr w:type="gramStart"/>
                            <w:r w:rsidR="00EB6D1F">
                              <w:rPr>
                                <w:rFonts w:ascii="Consolas" w:hAnsi="Consolas" w:cs="Consolas"/>
                                <w:color w:val="000000"/>
                                <w:sz w:val="19"/>
                                <w:szCs w:val="19"/>
                              </w:rPr>
                              <w:t>DATA</w:t>
                            </w:r>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sidR="00646328">
                              <w:rPr>
                                <w:rFonts w:ascii="Consolas" w:hAnsi="Consolas" w:cs="Consolas"/>
                                <w:color w:val="000000"/>
                                <w:sz w:val="19"/>
                                <w:szCs w:val="19"/>
                                <w:highlight w:val="white"/>
                              </w:rPr>
                              <w:t>screenSize</w:t>
                            </w:r>
                            <w:proofErr w:type="spellEnd"/>
                            <w:r>
                              <w:rPr>
                                <w:rFonts w:ascii="Consolas" w:hAnsi="Consolas" w:cs="Consolas"/>
                                <w:color w:val="000000"/>
                                <w:sz w:val="19"/>
                                <w:szCs w:val="19"/>
                                <w:highlight w:val="white"/>
                              </w:rPr>
                              <w:t>),</w:t>
                            </w:r>
                          </w:p>
                          <w:p w14:paraId="535E3A4F" w14:textId="5C7E22CA" w:rsidR="00F43DA6" w:rsidRDefault="00F43DA6" w:rsidP="00DD139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Pr="00295C36">
                              <w:rPr>
                                <w:rFonts w:ascii="Consolas" w:hAnsi="Consolas" w:cs="Consolas"/>
                                <w:color w:val="000000"/>
                                <w:sz w:val="19"/>
                                <w:szCs w:val="19"/>
                              </w:rPr>
                              <w:t>WITH_</w:t>
                            </w:r>
                            <w:proofErr w:type="gramStart"/>
                            <w:r w:rsidR="00EB6D1F">
                              <w:rPr>
                                <w:rFonts w:ascii="Consolas" w:hAnsi="Consolas" w:cs="Consolas"/>
                                <w:color w:val="000000"/>
                                <w:sz w:val="19"/>
                                <w:szCs w:val="19"/>
                              </w:rPr>
                              <w:t>DATA</w:t>
                            </w:r>
                            <w:r>
                              <w:rPr>
                                <w:rFonts w:ascii="Consolas" w:hAnsi="Consolas" w:cs="Consolas"/>
                                <w:color w:val="000000"/>
                                <w:sz w:val="19"/>
                                <w:szCs w:val="19"/>
                                <w:highlight w:val="white"/>
                              </w:rPr>
                              <w:t>(</w:t>
                            </w:r>
                            <w:proofErr w:type="gramEnd"/>
                            <w:r w:rsidR="00646328">
                              <w:rPr>
                                <w:rFonts w:ascii="Consolas" w:hAnsi="Consolas" w:cs="Consolas"/>
                                <w:color w:val="000000"/>
                                <w:sz w:val="19"/>
                                <w:szCs w:val="19"/>
                                <w:highlight w:val="white"/>
                              </w:rPr>
                              <w:t>bool</w:t>
                            </w:r>
                            <w:r>
                              <w:rPr>
                                <w:rFonts w:ascii="Consolas" w:hAnsi="Consolas" w:cs="Consolas"/>
                                <w:color w:val="000000"/>
                                <w:sz w:val="19"/>
                                <w:szCs w:val="19"/>
                                <w:highlight w:val="white"/>
                              </w:rPr>
                              <w:t xml:space="preserve">, </w:t>
                            </w:r>
                            <w:proofErr w:type="spellStart"/>
                            <w:r w:rsidR="00646328">
                              <w:rPr>
                                <w:rFonts w:ascii="Consolas" w:hAnsi="Consolas" w:cs="Consolas"/>
                                <w:color w:val="000000"/>
                                <w:sz w:val="19"/>
                                <w:szCs w:val="19"/>
                                <w:highlight w:val="white"/>
                              </w:rPr>
                              <w:t>hasEthernet</w:t>
                            </w:r>
                            <w:proofErr w:type="spellEnd"/>
                            <w:r>
                              <w:rPr>
                                <w:rFonts w:ascii="Consolas" w:hAnsi="Consolas" w:cs="Consolas"/>
                                <w:color w:val="000000"/>
                                <w:sz w:val="19"/>
                                <w:szCs w:val="19"/>
                                <w:highlight w:val="white"/>
                              </w:rPr>
                              <w:t>),</w:t>
                            </w:r>
                          </w:p>
                          <w:p w14:paraId="35CB6B60" w14:textId="61B73A1B" w:rsidR="00BE55C2" w:rsidRDefault="00BE55C2" w:rsidP="00DD139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Pr="00EB6D1F">
                              <w:rPr>
                                <w:rFonts w:ascii="Consolas" w:hAnsi="Consolas" w:cs="Consolas"/>
                                <w:color w:val="7030A0"/>
                                <w:sz w:val="19"/>
                                <w:szCs w:val="19"/>
                                <w:highlight w:val="white"/>
                              </w:rPr>
                              <w:t>…</w:t>
                            </w:r>
                          </w:p>
                          <w:p w14:paraId="401B8AB7" w14:textId="51A5A55A" w:rsidR="00F43DA6" w:rsidDel="00432526" w:rsidRDefault="00F43DA6" w:rsidP="00CC2A68">
                            <w:pPr>
                              <w:autoSpaceDE w:val="0"/>
                              <w:autoSpaceDN w:val="0"/>
                              <w:adjustRightInd w:val="0"/>
                              <w:spacing w:after="0" w:line="240" w:lineRule="auto"/>
                              <w:rPr>
                                <w:del w:id="147" w:author="Andrei Porumb" w:date="2015-08-10T12:13:00Z"/>
                                <w:rFonts w:ascii="Consolas" w:hAnsi="Consolas" w:cs="Consolas"/>
                                <w:color w:val="6F008A"/>
                                <w:sz w:val="19"/>
                                <w:szCs w:val="19"/>
                                <w:highlight w:val="white"/>
                              </w:rPr>
                            </w:pPr>
                            <w:r>
                              <w:rPr>
                                <w:rFonts w:ascii="Consolas" w:hAnsi="Consolas" w:cs="Consolas"/>
                                <w:color w:val="000000"/>
                                <w:sz w:val="19"/>
                                <w:szCs w:val="19"/>
                                <w:highlight w:val="white"/>
                              </w:rPr>
                              <w:t xml:space="preserve">    );</w:t>
                            </w:r>
                          </w:p>
                          <w:p w14:paraId="6974F48B" w14:textId="77777777" w:rsidR="005D6F9A" w:rsidDel="00432526" w:rsidRDefault="005D6F9A" w:rsidP="005D6F9A">
                            <w:pPr>
                              <w:autoSpaceDE w:val="0"/>
                              <w:autoSpaceDN w:val="0"/>
                              <w:adjustRightInd w:val="0"/>
                              <w:spacing w:after="0" w:line="240" w:lineRule="auto"/>
                              <w:rPr>
                                <w:del w:id="148" w:author="Andrei Porumb" w:date="2015-08-10T12:13:00Z"/>
                                <w:rFonts w:ascii="Consolas" w:hAnsi="Consolas" w:cs="Consolas"/>
                                <w:color w:val="6F008A"/>
                                <w:sz w:val="19"/>
                                <w:szCs w:val="19"/>
                                <w:highlight w:val="white"/>
                              </w:rPr>
                            </w:pPr>
                            <w:del w:id="149" w:author="Andrei Porumb" w:date="2015-08-10T12:13:00Z">
                              <w:r w:rsidDel="00432526">
                                <w:rPr>
                                  <w:rFonts w:ascii="Consolas" w:hAnsi="Consolas" w:cs="Consolas"/>
                                  <w:color w:val="6F008A"/>
                                  <w:sz w:val="19"/>
                                  <w:szCs w:val="19"/>
                                  <w:highlight w:val="white"/>
                                </w:rPr>
                                <w:delText>…</w:delText>
                              </w:r>
                            </w:del>
                          </w:p>
                          <w:p w14:paraId="46D67926" w14:textId="14CB4AB5" w:rsidR="005D6F9A" w:rsidDel="00432526" w:rsidRDefault="005D6F9A" w:rsidP="005D6F9A">
                            <w:pPr>
                              <w:autoSpaceDE w:val="0"/>
                              <w:autoSpaceDN w:val="0"/>
                              <w:adjustRightInd w:val="0"/>
                              <w:spacing w:after="0" w:line="240" w:lineRule="auto"/>
                              <w:rPr>
                                <w:del w:id="150" w:author="Andrei Porumb" w:date="2015-08-10T12:13:00Z"/>
                                <w:rFonts w:ascii="Consolas" w:hAnsi="Consolas" w:cs="Consolas"/>
                                <w:color w:val="000000"/>
                                <w:sz w:val="19"/>
                                <w:szCs w:val="19"/>
                                <w:highlight w:val="white"/>
                              </w:rPr>
                            </w:pPr>
                            <w:del w:id="151" w:author="Andrei Porumb" w:date="2015-08-10T12:13:00Z">
                              <w:r w:rsidDel="00432526">
                                <w:rPr>
                                  <w:rFonts w:ascii="Consolas" w:hAnsi="Consolas" w:cs="Consolas"/>
                                  <w:color w:val="0000FF"/>
                                  <w:sz w:val="19"/>
                                  <w:szCs w:val="19"/>
                                  <w:highlight w:val="white"/>
                                </w:rPr>
                                <w:delText>void</w:delText>
                              </w:r>
                              <w:r w:rsidDel="00432526">
                                <w:rPr>
                                  <w:rFonts w:ascii="Consolas" w:hAnsi="Consolas" w:cs="Consolas"/>
                                  <w:color w:val="000000"/>
                                  <w:sz w:val="19"/>
                                  <w:szCs w:val="19"/>
                                  <w:highlight w:val="white"/>
                                </w:rPr>
                                <w:delText xml:space="preserve"> handle</w:delText>
                              </w:r>
                              <w:r w:rsidR="000B75F3" w:rsidDel="00432526">
                                <w:rPr>
                                  <w:rFonts w:ascii="Consolas" w:hAnsi="Consolas" w:cs="Consolas"/>
                                  <w:color w:val="000000"/>
                                  <w:sz w:val="19"/>
                                  <w:szCs w:val="19"/>
                                  <w:highlight w:val="white"/>
                                </w:rPr>
                                <w:delText>IoTH</w:delText>
                              </w:r>
                              <w:r w:rsidDel="00432526">
                                <w:rPr>
                                  <w:rFonts w:ascii="Consolas" w:hAnsi="Consolas" w:cs="Consolas"/>
                                  <w:color w:val="000000"/>
                                  <w:sz w:val="19"/>
                                  <w:szCs w:val="19"/>
                                  <w:highlight w:val="white"/>
                                </w:rPr>
                                <w:delText>ubCallBack(</w:delText>
                              </w:r>
                              <w:r w:rsidR="000B75F3" w:rsidDel="00432526">
                                <w:rPr>
                                  <w:rFonts w:ascii="Consolas" w:hAnsi="Consolas" w:cs="Consolas"/>
                                  <w:color w:val="2B91AF"/>
                                  <w:sz w:val="19"/>
                                  <w:szCs w:val="19"/>
                                  <w:highlight w:val="white"/>
                                </w:rPr>
                                <w:delText>IOT</w:delText>
                              </w:r>
                              <w:r w:rsidDel="00432526">
                                <w:rPr>
                                  <w:rFonts w:ascii="Consolas" w:hAnsi="Consolas" w:cs="Consolas"/>
                                  <w:color w:val="2B91AF"/>
                                  <w:sz w:val="19"/>
                                  <w:szCs w:val="19"/>
                                  <w:highlight w:val="white"/>
                                </w:rPr>
                                <w:delText>HUB_CLIENT_CONFIRMATION_RESULT</w:delText>
                              </w:r>
                              <w:r w:rsidDel="00432526">
                                <w:rPr>
                                  <w:rFonts w:ascii="Consolas" w:hAnsi="Consolas" w:cs="Consolas"/>
                                  <w:color w:val="000000"/>
                                  <w:sz w:val="19"/>
                                  <w:szCs w:val="19"/>
                                  <w:highlight w:val="white"/>
                                </w:rPr>
                                <w:delText xml:space="preserve"> </w:delText>
                              </w:r>
                              <w:r w:rsidDel="00432526">
                                <w:rPr>
                                  <w:rFonts w:ascii="Consolas" w:hAnsi="Consolas" w:cs="Consolas"/>
                                  <w:color w:val="808080"/>
                                  <w:sz w:val="19"/>
                                  <w:szCs w:val="19"/>
                                  <w:highlight w:val="white"/>
                                </w:rPr>
                                <w:delText>result</w:delText>
                              </w:r>
                              <w:r w:rsidDel="00432526">
                                <w:rPr>
                                  <w:rFonts w:ascii="Consolas" w:hAnsi="Consolas" w:cs="Consolas"/>
                                  <w:color w:val="000000"/>
                                  <w:sz w:val="19"/>
                                  <w:szCs w:val="19"/>
                                  <w:highlight w:val="white"/>
                                </w:rPr>
                                <w:delText xml:space="preserve">, </w:delText>
                              </w:r>
                              <w:r w:rsidDel="00432526">
                                <w:rPr>
                                  <w:rFonts w:ascii="Consolas" w:hAnsi="Consolas" w:cs="Consolas"/>
                                  <w:color w:val="0000FF"/>
                                  <w:sz w:val="19"/>
                                  <w:szCs w:val="19"/>
                                  <w:highlight w:val="white"/>
                                </w:rPr>
                                <w:delText>void</w:delText>
                              </w:r>
                              <w:r w:rsidDel="00432526">
                                <w:rPr>
                                  <w:rFonts w:ascii="Consolas" w:hAnsi="Consolas" w:cs="Consolas"/>
                                  <w:color w:val="000000"/>
                                  <w:sz w:val="19"/>
                                  <w:szCs w:val="19"/>
                                  <w:highlight w:val="white"/>
                                </w:rPr>
                                <w:delText xml:space="preserve">* </w:delText>
                              </w:r>
                              <w:r w:rsidDel="00432526">
                                <w:rPr>
                                  <w:rFonts w:ascii="Consolas" w:hAnsi="Consolas" w:cs="Consolas"/>
                                  <w:color w:val="808080"/>
                                  <w:sz w:val="19"/>
                                  <w:szCs w:val="19"/>
                                  <w:highlight w:val="white"/>
                                </w:rPr>
                                <w:delText>userContextCallback</w:delText>
                              </w:r>
                              <w:r w:rsidDel="00432526">
                                <w:rPr>
                                  <w:rFonts w:ascii="Consolas" w:hAnsi="Consolas" w:cs="Consolas"/>
                                  <w:color w:val="000000"/>
                                  <w:sz w:val="19"/>
                                  <w:szCs w:val="19"/>
                                  <w:highlight w:val="white"/>
                                </w:rPr>
                                <w:delText>)</w:delText>
                              </w:r>
                            </w:del>
                          </w:p>
                          <w:p w14:paraId="2CF27BED" w14:textId="012FA955" w:rsidR="005D6F9A" w:rsidDel="00432526" w:rsidRDefault="005D6F9A" w:rsidP="005D6F9A">
                            <w:pPr>
                              <w:autoSpaceDE w:val="0"/>
                              <w:autoSpaceDN w:val="0"/>
                              <w:adjustRightInd w:val="0"/>
                              <w:spacing w:after="0" w:line="240" w:lineRule="auto"/>
                              <w:rPr>
                                <w:del w:id="152" w:author="Andrei Porumb" w:date="2015-08-10T12:13:00Z"/>
                                <w:rFonts w:ascii="Consolas" w:hAnsi="Consolas" w:cs="Consolas"/>
                                <w:color w:val="000000"/>
                                <w:sz w:val="19"/>
                                <w:szCs w:val="19"/>
                                <w:highlight w:val="white"/>
                              </w:rPr>
                            </w:pPr>
                            <w:del w:id="153" w:author="Andrei Porumb" w:date="2015-08-10T12:13:00Z">
                              <w:r w:rsidDel="00432526">
                                <w:rPr>
                                  <w:rFonts w:ascii="Consolas" w:hAnsi="Consolas" w:cs="Consolas"/>
                                  <w:color w:val="000000"/>
                                  <w:sz w:val="19"/>
                                  <w:szCs w:val="19"/>
                                  <w:highlight w:val="white"/>
                                </w:rPr>
                                <w:delText>{</w:delText>
                              </w:r>
                            </w:del>
                          </w:p>
                          <w:p w14:paraId="6D88F3C2" w14:textId="5D051894" w:rsidR="005D6F9A" w:rsidRPr="006A1532" w:rsidDel="00432526" w:rsidRDefault="005D6F9A" w:rsidP="005D6F9A">
                            <w:pPr>
                              <w:autoSpaceDE w:val="0"/>
                              <w:autoSpaceDN w:val="0"/>
                              <w:adjustRightInd w:val="0"/>
                              <w:spacing w:after="0" w:line="240" w:lineRule="auto"/>
                              <w:rPr>
                                <w:del w:id="154" w:author="Andrei Porumb" w:date="2015-08-10T12:13:00Z"/>
                                <w:rFonts w:ascii="Consolas" w:hAnsi="Consolas" w:cs="Consolas"/>
                                <w:color w:val="6F008A"/>
                                <w:sz w:val="19"/>
                                <w:szCs w:val="19"/>
                                <w:highlight w:val="white"/>
                              </w:rPr>
                            </w:pPr>
                            <w:del w:id="155" w:author="Andrei Porumb" w:date="2015-08-10T12:13:00Z">
                              <w:r w:rsidDel="00432526">
                                <w:rPr>
                                  <w:rFonts w:ascii="Consolas" w:hAnsi="Consolas" w:cs="Consolas"/>
                                  <w:color w:val="000000"/>
                                  <w:sz w:val="19"/>
                                  <w:szCs w:val="19"/>
                                  <w:highlight w:val="white"/>
                                </w:rPr>
                                <w:delText xml:space="preserve">     </w:delText>
                              </w:r>
                              <w:r w:rsidRPr="006A1532" w:rsidDel="00432526">
                                <w:rPr>
                                  <w:rFonts w:ascii="Consolas" w:hAnsi="Consolas" w:cs="Consolas"/>
                                  <w:color w:val="6F008A"/>
                                  <w:sz w:val="19"/>
                                  <w:szCs w:val="19"/>
                                  <w:highlight w:val="white"/>
                                </w:rPr>
                                <w:delText>&lt;YOUR HANDLE CODE HERE&gt;</w:delText>
                              </w:r>
                            </w:del>
                          </w:p>
                          <w:p w14:paraId="39FC5050" w14:textId="6239F9F4" w:rsidR="005D6F9A" w:rsidRPr="006A1532" w:rsidDel="00432526" w:rsidRDefault="005D6F9A" w:rsidP="005D6F9A">
                            <w:pPr>
                              <w:autoSpaceDE w:val="0"/>
                              <w:autoSpaceDN w:val="0"/>
                              <w:adjustRightInd w:val="0"/>
                              <w:spacing w:after="0" w:line="240" w:lineRule="auto"/>
                              <w:rPr>
                                <w:del w:id="156" w:author="Andrei Porumb" w:date="2015-08-10T12:13:00Z"/>
                                <w:rFonts w:ascii="Consolas" w:hAnsi="Consolas" w:cs="Consolas"/>
                                <w:color w:val="000000"/>
                                <w:sz w:val="19"/>
                                <w:szCs w:val="19"/>
                                <w:highlight w:val="white"/>
                              </w:rPr>
                            </w:pPr>
                            <w:del w:id="157" w:author="Andrei Porumb" w:date="2015-08-10T12:13:00Z">
                              <w:r w:rsidDel="00432526">
                                <w:rPr>
                                  <w:rFonts w:ascii="Consolas" w:hAnsi="Consolas" w:cs="Consolas"/>
                                  <w:color w:val="000000"/>
                                  <w:sz w:val="19"/>
                                  <w:szCs w:val="19"/>
                                  <w:highlight w:val="white"/>
                                </w:rPr>
                                <w:delText>}</w:delText>
                              </w:r>
                            </w:del>
                          </w:p>
                          <w:p w14:paraId="1FA1EA33" w14:textId="0A9784C4" w:rsidR="005D6F9A" w:rsidDel="00432526" w:rsidRDefault="005D6F9A" w:rsidP="005D6F9A">
                            <w:pPr>
                              <w:autoSpaceDE w:val="0"/>
                              <w:autoSpaceDN w:val="0"/>
                              <w:adjustRightInd w:val="0"/>
                              <w:spacing w:after="0" w:line="240" w:lineRule="auto"/>
                              <w:rPr>
                                <w:del w:id="158" w:author="Andrei Porumb" w:date="2015-08-10T12:13:00Z"/>
                                <w:rFonts w:ascii="Consolas" w:hAnsi="Consolas" w:cs="Consolas"/>
                                <w:color w:val="6F008A"/>
                                <w:sz w:val="19"/>
                                <w:szCs w:val="19"/>
                                <w:highlight w:val="white"/>
                              </w:rPr>
                            </w:pPr>
                            <w:del w:id="159" w:author="Andrei Porumb" w:date="2015-08-10T12:13:00Z">
                              <w:r w:rsidDel="00432526">
                                <w:rPr>
                                  <w:rFonts w:ascii="Consolas" w:hAnsi="Consolas" w:cs="Consolas"/>
                                  <w:color w:val="6F008A"/>
                                  <w:sz w:val="19"/>
                                  <w:szCs w:val="19"/>
                                  <w:highlight w:val="white"/>
                                </w:rPr>
                                <w:delText>…</w:delText>
                              </w:r>
                            </w:del>
                          </w:p>
                          <w:p w14:paraId="401B8AB9" w14:textId="77777777" w:rsidR="00F43DA6" w:rsidRDefault="00F43DA6" w:rsidP="00CC2A68">
                            <w:pPr>
                              <w:autoSpaceDE w:val="0"/>
                              <w:autoSpaceDN w:val="0"/>
                              <w:adjustRightInd w:val="0"/>
                              <w:spacing w:after="0" w:line="240" w:lineRule="auto"/>
                              <w:rPr>
                                <w:rFonts w:ascii="Consolas" w:hAnsi="Consolas" w:cs="Consolas"/>
                                <w:color w:val="6F008A"/>
                                <w:sz w:val="19"/>
                                <w:szCs w:val="19"/>
                                <w:highlight w:val="white"/>
                              </w:rPr>
                            </w:pPr>
                          </w:p>
                          <w:p w14:paraId="401B8ABA" w14:textId="77777777" w:rsidR="00F43DA6" w:rsidRDefault="00F43DA6" w:rsidP="00CC2A68">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main(</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argc</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argv</w:t>
                            </w:r>
                            <w:proofErr w:type="spellEnd"/>
                            <w:r>
                              <w:rPr>
                                <w:rFonts w:ascii="Consolas" w:hAnsi="Consolas" w:cs="Consolas"/>
                                <w:color w:val="000000"/>
                                <w:sz w:val="19"/>
                                <w:szCs w:val="19"/>
                                <w:highlight w:val="white"/>
                              </w:rPr>
                              <w:t>)</w:t>
                            </w:r>
                          </w:p>
                          <w:p w14:paraId="401B8ABB" w14:textId="77777777" w:rsidR="00F43DA6" w:rsidRDefault="00F43DA6" w:rsidP="00CC2A6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401B8ABC" w14:textId="77777777" w:rsidR="00F43DA6" w:rsidRDefault="00F43DA6" w:rsidP="00CC2A68">
                            <w:pPr>
                              <w:autoSpaceDE w:val="0"/>
                              <w:autoSpaceDN w:val="0"/>
                              <w:adjustRightInd w:val="0"/>
                              <w:spacing w:after="0" w:line="240" w:lineRule="auto"/>
                              <w:ind w:firstLine="720"/>
                              <w:rPr>
                                <w:rFonts w:ascii="Consolas" w:hAnsi="Consolas" w:cs="Consolas"/>
                                <w:color w:val="6F008A"/>
                                <w:sz w:val="19"/>
                                <w:szCs w:val="19"/>
                                <w:highlight w:val="white"/>
                              </w:rPr>
                            </w:pPr>
                            <w:r>
                              <w:rPr>
                                <w:rFonts w:ascii="Consolas" w:hAnsi="Consolas" w:cs="Consolas"/>
                                <w:color w:val="6F008A"/>
                                <w:sz w:val="19"/>
                                <w:szCs w:val="19"/>
                                <w:highlight w:val="white"/>
                              </w:rPr>
                              <w:t>…</w:t>
                            </w:r>
                          </w:p>
                          <w:p w14:paraId="401B8ABE" w14:textId="7F1AA084" w:rsidR="00F43DA6" w:rsidDel="00432526" w:rsidRDefault="00F43DA6">
                            <w:pPr>
                              <w:autoSpaceDE w:val="0"/>
                              <w:autoSpaceDN w:val="0"/>
                              <w:adjustRightInd w:val="0"/>
                              <w:spacing w:after="0" w:line="240" w:lineRule="auto"/>
                              <w:ind w:firstLine="720"/>
                              <w:rPr>
                                <w:del w:id="160" w:author="Andrei Porumb" w:date="2015-08-10T12:14:00Z"/>
                                <w:rFonts w:ascii="Consolas" w:hAnsi="Consolas" w:cs="Consolas"/>
                                <w:color w:val="000000"/>
                                <w:sz w:val="19"/>
                                <w:szCs w:val="19"/>
                                <w:highlight w:val="white"/>
                              </w:rPr>
                              <w:pPrChange w:id="161" w:author="Andrei Porumb" w:date="2015-08-10T12:14:00Z">
                                <w:pPr>
                                  <w:autoSpaceDE w:val="0"/>
                                  <w:autoSpaceDN w:val="0"/>
                                  <w:adjustRightInd w:val="0"/>
                                  <w:spacing w:after="0" w:line="240" w:lineRule="auto"/>
                                </w:pPr>
                              </w:pPrChange>
                            </w:pPr>
                            <w:r>
                              <w:rPr>
                                <w:rFonts w:ascii="Consolas" w:hAnsi="Consolas" w:cs="Consolas"/>
                                <w:color w:val="000000"/>
                                <w:sz w:val="19"/>
                                <w:szCs w:val="19"/>
                                <w:highlight w:val="white"/>
                              </w:rPr>
                              <w:t>(</w:t>
                            </w:r>
                            <w:proofErr w:type="spellStart"/>
                            <w:proofErr w:type="gramStart"/>
                            <w:r>
                              <w:rPr>
                                <w:rFonts w:ascii="Consolas" w:hAnsi="Consolas" w:cs="Consolas"/>
                                <w:color w:val="0000FF"/>
                                <w:sz w:val="19"/>
                                <w:szCs w:val="19"/>
                                <w:highlight w:val="white"/>
                              </w:rPr>
                              <w:t>int</w:t>
                            </w:r>
                            <w:proofErr w:type="spellEnd"/>
                            <w:r>
                              <w:rPr>
                                <w:rFonts w:ascii="Consolas" w:hAnsi="Consolas" w:cs="Consolas"/>
                                <w:color w:val="0000FF"/>
                                <w:sz w:val="19"/>
                                <w:szCs w:val="19"/>
                                <w:highlight w:val="white"/>
                              </w:rPr>
                              <w:t>)</w:t>
                            </w:r>
                            <w:proofErr w:type="spellStart"/>
                            <w:proofErr w:type="gramEnd"/>
                            <w:r>
                              <w:rPr>
                                <w:rFonts w:ascii="Consolas" w:hAnsi="Consolas" w:cs="Consolas"/>
                                <w:color w:val="000000"/>
                                <w:sz w:val="19"/>
                                <w:szCs w:val="19"/>
                                <w:highlight w:val="white"/>
                              </w:rPr>
                              <w:t>iot</w:t>
                            </w:r>
                            <w:r w:rsidR="001D59DA">
                              <w:rPr>
                                <w:rFonts w:ascii="Consolas" w:hAnsi="Consolas" w:cs="Consolas"/>
                                <w:color w:val="000000"/>
                                <w:sz w:val="19"/>
                                <w:szCs w:val="19"/>
                                <w:highlight w:val="white"/>
                              </w:rPr>
                              <w:t>hub_schema</w:t>
                            </w:r>
                            <w:r>
                              <w:rPr>
                                <w:rFonts w:ascii="Consolas" w:hAnsi="Consolas" w:cs="Consolas"/>
                                <w:color w:val="000000"/>
                                <w:sz w:val="19"/>
                                <w:szCs w:val="19"/>
                                <w:highlight w:val="white"/>
                              </w:rPr>
                              <w:t>_client_init</w:t>
                            </w:r>
                            <w:proofErr w:type="spellEnd"/>
                            <w:r>
                              <w:rPr>
                                <w:rFonts w:ascii="Consolas" w:hAnsi="Consolas" w:cs="Consolas"/>
                                <w:color w:val="000000"/>
                                <w:sz w:val="19"/>
                                <w:szCs w:val="19"/>
                                <w:highlight w:val="white"/>
                              </w:rPr>
                              <w:t>(NULL);</w:t>
                            </w:r>
                          </w:p>
                          <w:p w14:paraId="708A6646" w14:textId="77777777" w:rsidR="00432526" w:rsidRDefault="00432526">
                            <w:pPr>
                              <w:autoSpaceDE w:val="0"/>
                              <w:autoSpaceDN w:val="0"/>
                              <w:adjustRightInd w:val="0"/>
                              <w:spacing w:after="0" w:line="240" w:lineRule="auto"/>
                              <w:ind w:firstLine="720"/>
                              <w:rPr>
                                <w:ins w:id="162" w:author="Andrei Porumb" w:date="2015-08-10T12:14:00Z"/>
                                <w:rFonts w:ascii="Consolas" w:hAnsi="Consolas" w:cs="Consolas"/>
                                <w:color w:val="000000"/>
                                <w:sz w:val="19"/>
                                <w:szCs w:val="19"/>
                                <w:highlight w:val="white"/>
                              </w:rPr>
                            </w:pPr>
                          </w:p>
                          <w:p w14:paraId="401B8ABF" w14:textId="77777777" w:rsidR="00F43DA6" w:rsidDel="00432526" w:rsidRDefault="00F43DA6" w:rsidP="00CC2A68">
                            <w:pPr>
                              <w:autoSpaceDE w:val="0"/>
                              <w:autoSpaceDN w:val="0"/>
                              <w:adjustRightInd w:val="0"/>
                              <w:spacing w:after="0" w:line="240" w:lineRule="auto"/>
                              <w:ind w:firstLine="720"/>
                              <w:rPr>
                                <w:del w:id="163" w:author="Andrei Porumb" w:date="2015-08-10T12:14:00Z"/>
                                <w:rFonts w:ascii="Consolas" w:hAnsi="Consolas" w:cs="Consolas"/>
                                <w:color w:val="6F008A"/>
                                <w:sz w:val="19"/>
                                <w:szCs w:val="19"/>
                                <w:highlight w:val="white"/>
                              </w:rPr>
                            </w:pPr>
                          </w:p>
                          <w:p w14:paraId="1611BA47" w14:textId="77777777" w:rsidR="00F43DA6" w:rsidDel="00432526" w:rsidRDefault="00F43DA6">
                            <w:pPr>
                              <w:autoSpaceDE w:val="0"/>
                              <w:autoSpaceDN w:val="0"/>
                              <w:adjustRightInd w:val="0"/>
                              <w:spacing w:after="0" w:line="240" w:lineRule="auto"/>
                              <w:rPr>
                                <w:del w:id="164" w:author="Andrei Porumb" w:date="2015-08-10T12:14:00Z"/>
                                <w:rFonts w:ascii="Consolas" w:hAnsi="Consolas" w:cs="Consolas"/>
                                <w:color w:val="6F008A"/>
                                <w:sz w:val="19"/>
                                <w:szCs w:val="19"/>
                                <w:highlight w:val="white"/>
                              </w:rPr>
                              <w:pPrChange w:id="165" w:author="Andrei Porumb" w:date="2015-08-10T12:14:00Z">
                                <w:pPr>
                                  <w:autoSpaceDE w:val="0"/>
                                  <w:autoSpaceDN w:val="0"/>
                                  <w:adjustRightInd w:val="0"/>
                                  <w:spacing w:after="0" w:line="240" w:lineRule="auto"/>
                                  <w:ind w:firstLine="720"/>
                                </w:pPr>
                              </w:pPrChange>
                            </w:pPr>
                            <w:del w:id="166" w:author="Andrei Porumb" w:date="2015-08-10T12:14:00Z">
                              <w:r w:rsidDel="00432526">
                                <w:rPr>
                                  <w:rFonts w:ascii="Consolas" w:hAnsi="Consolas" w:cs="Consolas"/>
                                  <w:color w:val="6F008A"/>
                                  <w:sz w:val="19"/>
                                  <w:szCs w:val="19"/>
                                  <w:highlight w:val="white"/>
                                </w:rPr>
                                <w:delText>…</w:delText>
                              </w:r>
                            </w:del>
                          </w:p>
                          <w:p w14:paraId="4123E466" w14:textId="75E51603" w:rsidR="00F43DA6" w:rsidRDefault="00F43DA6">
                            <w:pPr>
                              <w:autoSpaceDE w:val="0"/>
                              <w:autoSpaceDN w:val="0"/>
                              <w:adjustRightInd w:val="0"/>
                              <w:spacing w:after="0" w:line="240" w:lineRule="auto"/>
                              <w:ind w:firstLine="720"/>
                              <w:rPr>
                                <w:rFonts w:ascii="Consolas" w:hAnsi="Consolas" w:cs="Consolas"/>
                                <w:color w:val="000000"/>
                                <w:sz w:val="19"/>
                                <w:szCs w:val="19"/>
                                <w:highlight w:val="white"/>
                              </w:rPr>
                              <w:pPrChange w:id="167" w:author="Andrei Porumb" w:date="2015-08-10T12:14:00Z">
                                <w:pPr>
                                  <w:autoSpaceDE w:val="0"/>
                                  <w:autoSpaceDN w:val="0"/>
                                  <w:adjustRightInd w:val="0"/>
                                  <w:spacing w:after="0" w:line="240" w:lineRule="auto"/>
                                </w:pPr>
                              </w:pPrChange>
                            </w:pPr>
                            <w:del w:id="168" w:author="Andrei Porumb" w:date="2015-08-10T12:14:00Z">
                              <w:r w:rsidDel="00432526">
                                <w:rPr>
                                  <w:rFonts w:ascii="Consolas" w:hAnsi="Consolas" w:cs="Consolas"/>
                                  <w:color w:val="000000"/>
                                  <w:sz w:val="19"/>
                                  <w:szCs w:val="19"/>
                                  <w:highlight w:val="white"/>
                                </w:rPr>
                                <w:tab/>
                                <w:delText xml:space="preserve">MODEL_HANDLE modelHandle = </w:delText>
                              </w:r>
                              <w:r w:rsidDel="00432526">
                                <w:rPr>
                                  <w:rFonts w:ascii="Consolas" w:hAnsi="Consolas" w:cs="Consolas"/>
                                  <w:color w:val="6F008A"/>
                                  <w:sz w:val="19"/>
                                  <w:szCs w:val="19"/>
                                  <w:highlight w:val="white"/>
                                </w:rPr>
                                <w:delText>GET_MODEL_HANDLE</w:delText>
                              </w:r>
                              <w:r w:rsidDel="00432526">
                                <w:rPr>
                                  <w:rFonts w:ascii="Consolas" w:hAnsi="Consolas" w:cs="Consolas"/>
                                  <w:color w:val="000000"/>
                                  <w:sz w:val="19"/>
                                  <w:szCs w:val="19"/>
                                  <w:highlight w:val="white"/>
                                </w:rPr>
                                <w:delText>(</w:delText>
                              </w:r>
                              <w:r w:rsidR="000D1A77" w:rsidDel="00432526">
                                <w:rPr>
                                  <w:rFonts w:ascii="Consolas" w:hAnsi="Consolas" w:cs="Consolas"/>
                                  <w:color w:val="000000"/>
                                  <w:sz w:val="19"/>
                                  <w:szCs w:val="19"/>
                                  <w:highlight w:val="white"/>
                                </w:rPr>
                                <w:delText>MyFunkyTV</w:delText>
                              </w:r>
                              <w:r w:rsidDel="00432526">
                                <w:rPr>
                                  <w:rFonts w:ascii="Consolas" w:hAnsi="Consolas" w:cs="Consolas"/>
                                  <w:color w:val="000000"/>
                                  <w:sz w:val="19"/>
                                  <w:szCs w:val="19"/>
                                  <w:highlight w:val="white"/>
                                </w:rPr>
                                <w:delText>);</w:delText>
                              </w:r>
                            </w:del>
                          </w:p>
                          <w:p w14:paraId="18FDF626" w14:textId="0BA8E89B" w:rsidR="00F43DA6" w:rsidRDefault="00F43DA6" w:rsidP="00DD139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sidR="00646328">
                              <w:rPr>
                                <w:rFonts w:ascii="Consolas" w:hAnsi="Consolas" w:cs="Consolas"/>
                                <w:color w:val="000000"/>
                                <w:sz w:val="19"/>
                                <w:szCs w:val="19"/>
                                <w:highlight w:val="white"/>
                              </w:rPr>
                              <w:t>FunkyTV</w:t>
                            </w:r>
                            <w:proofErr w:type="spellEnd"/>
                            <w:r>
                              <w:rPr>
                                <w:rFonts w:ascii="Consolas" w:hAnsi="Consolas" w:cs="Consolas"/>
                                <w:color w:val="000000"/>
                                <w:sz w:val="19"/>
                                <w:szCs w:val="19"/>
                                <w:highlight w:val="white"/>
                              </w:rPr>
                              <w:t xml:space="preserve">* </w:t>
                            </w:r>
                            <w:proofErr w:type="spellStart"/>
                            <w:r w:rsidR="00646328">
                              <w:rPr>
                                <w:rFonts w:ascii="Consolas" w:hAnsi="Consolas" w:cs="Consolas"/>
                                <w:color w:val="000000"/>
                                <w:sz w:val="19"/>
                                <w:szCs w:val="19"/>
                                <w:highlight w:val="white"/>
                              </w:rPr>
                              <w:t>funkyTV</w:t>
                            </w:r>
                            <w:proofErr w:type="spellEnd"/>
                            <w:r w:rsidR="00646328">
                              <w:rPr>
                                <w:rFonts w:ascii="Consolas" w:hAnsi="Consolas" w:cs="Consolas"/>
                                <w:color w:val="000000"/>
                                <w:sz w:val="19"/>
                                <w:szCs w:val="19"/>
                                <w:highlight w:val="white"/>
                              </w:rPr>
                              <w:t xml:space="preserve"> </w:t>
                            </w:r>
                            <w:r>
                              <w:rPr>
                                <w:rFonts w:ascii="Consolas" w:hAnsi="Consolas" w:cs="Consolas"/>
                                <w:color w:val="000000"/>
                                <w:sz w:val="19"/>
                                <w:szCs w:val="19"/>
                                <w:highlight w:val="white"/>
                              </w:rPr>
                              <w:t>=</w:t>
                            </w:r>
                          </w:p>
                          <w:p w14:paraId="61D8C228" w14:textId="3FF52485" w:rsidR="00F43DA6" w:rsidRDefault="00F43DA6" w:rsidP="00DD139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6F008A"/>
                                <w:sz w:val="19"/>
                                <w:szCs w:val="19"/>
                                <w:highlight w:val="white"/>
                              </w:rPr>
                              <w:t>CREATE_</w:t>
                            </w:r>
                            <w:proofErr w:type="gramStart"/>
                            <w:r>
                              <w:rPr>
                                <w:rFonts w:ascii="Consolas" w:hAnsi="Consolas" w:cs="Consolas"/>
                                <w:color w:val="6F008A"/>
                                <w:sz w:val="19"/>
                                <w:szCs w:val="19"/>
                                <w:highlight w:val="white"/>
                              </w:rPr>
                              <w:t>DEVICE</w:t>
                            </w:r>
                            <w:r>
                              <w:rPr>
                                <w:rFonts w:ascii="Consolas" w:hAnsi="Consolas" w:cs="Consolas"/>
                                <w:color w:val="000000"/>
                                <w:sz w:val="19"/>
                                <w:szCs w:val="19"/>
                                <w:highlight w:val="white"/>
                              </w:rPr>
                              <w:t>(</w:t>
                            </w:r>
                            <w:proofErr w:type="spellStart"/>
                            <w:proofErr w:type="gramEnd"/>
                            <w:del w:id="169" w:author="Andrei Porumb" w:date="2015-08-10T12:13:00Z">
                              <w:r w:rsidR="00E9739E" w:rsidDel="00573337">
                                <w:rPr>
                                  <w:rFonts w:ascii="Consolas" w:hAnsi="Consolas" w:cs="Consolas"/>
                                  <w:color w:val="000000"/>
                                  <w:sz w:val="19"/>
                                  <w:szCs w:val="19"/>
                                  <w:highlight w:val="white"/>
                                </w:rPr>
                                <w:delText>iotHubClientHandle</w:delText>
                              </w:r>
                              <w:r w:rsidDel="00573337">
                                <w:rPr>
                                  <w:rFonts w:ascii="Consolas" w:hAnsi="Consolas" w:cs="Consolas"/>
                                  <w:color w:val="000000"/>
                                  <w:sz w:val="19"/>
                                  <w:szCs w:val="19"/>
                                  <w:highlight w:val="white"/>
                                </w:rPr>
                                <w:delText xml:space="preserve">, </w:delText>
                              </w:r>
                              <w:r w:rsidR="00DF58D3" w:rsidDel="00573337">
                                <w:rPr>
                                  <w:rFonts w:ascii="Consolas" w:hAnsi="Consolas" w:cs="Consolas"/>
                                  <w:color w:val="000000"/>
                                  <w:sz w:val="19"/>
                                  <w:szCs w:val="19"/>
                                  <w:highlight w:val="white"/>
                                </w:rPr>
                                <w:delText xml:space="preserve">TRANSPORT_THREADED, </w:delText>
                              </w:r>
                            </w:del>
                            <w:r>
                              <w:rPr>
                                <w:rFonts w:ascii="Consolas" w:hAnsi="Consolas" w:cs="Consolas"/>
                                <w:color w:val="000000"/>
                                <w:sz w:val="19"/>
                                <w:szCs w:val="19"/>
                                <w:highlight w:val="white"/>
                              </w:rPr>
                              <w:t>MyFunkyTV</w:t>
                            </w:r>
                            <w:proofErr w:type="spellEnd"/>
                            <w:r w:rsidR="007A6A4F">
                              <w:rPr>
                                <w:rFonts w:ascii="Consolas" w:hAnsi="Consolas" w:cs="Consolas"/>
                                <w:color w:val="000000"/>
                                <w:sz w:val="19"/>
                                <w:szCs w:val="19"/>
                                <w:highlight w:val="white"/>
                              </w:rPr>
                              <w:t xml:space="preserve">, </w:t>
                            </w:r>
                            <w:proofErr w:type="spellStart"/>
                            <w:r w:rsidR="00646328" w:rsidRPr="00EB6D1F">
                              <w:rPr>
                                <w:rFonts w:ascii="Consolas" w:hAnsi="Consolas" w:cs="Consolas"/>
                                <w:color w:val="000000" w:themeColor="text1"/>
                                <w:sz w:val="19"/>
                                <w:szCs w:val="19"/>
                                <w:highlight w:val="white"/>
                              </w:rPr>
                              <w:t>FunkyTV</w:t>
                            </w:r>
                            <w:proofErr w:type="spellEnd"/>
                            <w:r>
                              <w:rPr>
                                <w:rFonts w:ascii="Consolas" w:hAnsi="Consolas" w:cs="Consolas"/>
                                <w:color w:val="000000"/>
                                <w:sz w:val="19"/>
                                <w:szCs w:val="19"/>
                                <w:highlight w:val="white"/>
                              </w:rPr>
                              <w:t>);</w:t>
                            </w:r>
                          </w:p>
                          <w:p w14:paraId="539D54C4" w14:textId="77777777" w:rsidR="00F43DA6" w:rsidRDefault="00F43DA6" w:rsidP="00DD139F">
                            <w:pPr>
                              <w:autoSpaceDE w:val="0"/>
                              <w:autoSpaceDN w:val="0"/>
                              <w:adjustRightInd w:val="0"/>
                              <w:spacing w:after="0" w:line="240" w:lineRule="auto"/>
                              <w:ind w:firstLine="720"/>
                              <w:rPr>
                                <w:rFonts w:ascii="Consolas" w:hAnsi="Consolas" w:cs="Consolas"/>
                                <w:color w:val="6F008A"/>
                                <w:sz w:val="19"/>
                                <w:szCs w:val="19"/>
                                <w:highlight w:val="white"/>
                              </w:rPr>
                            </w:pPr>
                            <w:r>
                              <w:rPr>
                                <w:rFonts w:ascii="Consolas" w:hAnsi="Consolas" w:cs="Consolas"/>
                                <w:color w:val="6F008A"/>
                                <w:sz w:val="19"/>
                                <w:szCs w:val="19"/>
                                <w:highlight w:val="white"/>
                              </w:rPr>
                              <w:t>…</w:t>
                            </w:r>
                          </w:p>
                          <w:p w14:paraId="55C9D40B" w14:textId="33B71A20" w:rsidR="00F43DA6" w:rsidRPr="00EB6D1F" w:rsidRDefault="00646328" w:rsidP="00DD139F">
                            <w:pPr>
                              <w:autoSpaceDE w:val="0"/>
                              <w:autoSpaceDN w:val="0"/>
                              <w:adjustRightInd w:val="0"/>
                              <w:spacing w:after="0" w:line="240" w:lineRule="auto"/>
                              <w:ind w:firstLine="720"/>
                              <w:rPr>
                                <w:rFonts w:ascii="Consolas" w:hAnsi="Consolas" w:cs="Consolas"/>
                                <w:color w:val="000000" w:themeColor="text1"/>
                                <w:sz w:val="19"/>
                                <w:szCs w:val="19"/>
                                <w:highlight w:val="white"/>
                              </w:rPr>
                            </w:pPr>
                            <w:proofErr w:type="spellStart"/>
                            <w:proofErr w:type="gramStart"/>
                            <w:r>
                              <w:rPr>
                                <w:rFonts w:ascii="Consolas" w:hAnsi="Consolas" w:cs="Consolas"/>
                                <w:color w:val="000000" w:themeColor="text1"/>
                                <w:sz w:val="19"/>
                                <w:szCs w:val="19"/>
                                <w:highlight w:val="white"/>
                              </w:rPr>
                              <w:t>funkyTV</w:t>
                            </w:r>
                            <w:proofErr w:type="spellEnd"/>
                            <w:proofErr w:type="gramEnd"/>
                            <w:r>
                              <w:rPr>
                                <w:rFonts w:ascii="Consolas" w:hAnsi="Consolas" w:cs="Consolas"/>
                                <w:color w:val="000000" w:themeColor="text1"/>
                                <w:sz w:val="19"/>
                                <w:szCs w:val="19"/>
                                <w:highlight w:val="white"/>
                              </w:rPr>
                              <w:t>-&gt;</w:t>
                            </w:r>
                            <w:proofErr w:type="spellStart"/>
                            <w:r>
                              <w:rPr>
                                <w:rFonts w:ascii="Consolas" w:hAnsi="Consolas" w:cs="Consolas"/>
                                <w:color w:val="000000" w:themeColor="text1"/>
                                <w:sz w:val="19"/>
                                <w:szCs w:val="19"/>
                                <w:highlight w:val="white"/>
                              </w:rPr>
                              <w:t>hasEthernet</w:t>
                            </w:r>
                            <w:proofErr w:type="spellEnd"/>
                            <w:r>
                              <w:rPr>
                                <w:rFonts w:ascii="Consolas" w:hAnsi="Consolas" w:cs="Consolas"/>
                                <w:color w:val="000000" w:themeColor="text1"/>
                                <w:sz w:val="19"/>
                                <w:szCs w:val="19"/>
                                <w:highlight w:val="white"/>
                              </w:rPr>
                              <w:t xml:space="preserve"> = false;</w:t>
                            </w:r>
                          </w:p>
                          <w:p w14:paraId="3AD898F7" w14:textId="08C22313" w:rsidR="00F43DA6" w:rsidRDefault="00646328" w:rsidP="00DD139F">
                            <w:pPr>
                              <w:autoSpaceDE w:val="0"/>
                              <w:autoSpaceDN w:val="0"/>
                              <w:adjustRightInd w:val="0"/>
                              <w:spacing w:after="0" w:line="240" w:lineRule="auto"/>
                              <w:ind w:firstLine="720"/>
                              <w:rPr>
                                <w:ins w:id="170" w:author="Andrei Porumb" w:date="2015-08-10T12:14:00Z"/>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funkyTV</w:t>
                            </w:r>
                            <w:proofErr w:type="spellEnd"/>
                            <w:proofErr w:type="gramEnd"/>
                            <w:r w:rsidR="00F43DA6">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screenSize</w:t>
                            </w:r>
                            <w:proofErr w:type="spellEnd"/>
                            <w:r>
                              <w:rPr>
                                <w:rFonts w:ascii="Consolas" w:hAnsi="Consolas" w:cs="Consolas"/>
                                <w:color w:val="000000"/>
                                <w:sz w:val="19"/>
                                <w:szCs w:val="19"/>
                                <w:highlight w:val="white"/>
                              </w:rPr>
                              <w:t xml:space="preserve"> </w:t>
                            </w:r>
                            <w:r w:rsidR="00F43DA6">
                              <w:rPr>
                                <w:rFonts w:ascii="Consolas" w:hAnsi="Consolas" w:cs="Consolas"/>
                                <w:color w:val="000000"/>
                                <w:sz w:val="19"/>
                                <w:szCs w:val="19"/>
                                <w:highlight w:val="white"/>
                              </w:rPr>
                              <w:t>= 42;</w:t>
                            </w:r>
                          </w:p>
                          <w:p w14:paraId="08828EEF" w14:textId="13B211E9" w:rsidR="00432526" w:rsidRDefault="00432526" w:rsidP="00DD139F">
                            <w:pPr>
                              <w:autoSpaceDE w:val="0"/>
                              <w:autoSpaceDN w:val="0"/>
                              <w:adjustRightInd w:val="0"/>
                              <w:spacing w:after="0" w:line="240" w:lineRule="auto"/>
                              <w:ind w:firstLine="720"/>
                              <w:rPr>
                                <w:rFonts w:ascii="Consolas" w:hAnsi="Consolas" w:cs="Consolas"/>
                                <w:color w:val="6F008A"/>
                                <w:sz w:val="19"/>
                                <w:szCs w:val="19"/>
                                <w:highlight w:val="white"/>
                              </w:rPr>
                            </w:pPr>
                            <w:proofErr w:type="gramStart"/>
                            <w:ins w:id="171" w:author="Andrei Porumb" w:date="2015-08-10T12:14:00Z">
                              <w:r>
                                <w:rPr>
                                  <w:rFonts w:ascii="Consolas" w:hAnsi="Consolas" w:cs="Consolas"/>
                                  <w:color w:val="000000"/>
                                  <w:sz w:val="19"/>
                                  <w:szCs w:val="19"/>
                                  <w:highlight w:val="white"/>
                                </w:rPr>
                                <w:t>unsigned</w:t>
                              </w:r>
                              <w:proofErr w:type="gramEnd"/>
                              <w:r>
                                <w:rPr>
                                  <w:rFonts w:ascii="Consolas" w:hAnsi="Consolas" w:cs="Consolas"/>
                                  <w:color w:val="000000"/>
                                  <w:sz w:val="19"/>
                                  <w:szCs w:val="19"/>
                                  <w:highlight w:val="white"/>
                                </w:rPr>
                                <w:t xml:space="preserve"> char* destination; </w:t>
                              </w:r>
                              <w:proofErr w:type="spellStart"/>
                              <w:r>
                                <w:rPr>
                                  <w:rFonts w:ascii="Consolas" w:hAnsi="Consolas" w:cs="Consolas"/>
                                  <w:color w:val="000000"/>
                                  <w:sz w:val="19"/>
                                  <w:szCs w:val="19"/>
                                  <w:highlight w:val="white"/>
                                </w:rPr>
                                <w:t>size_t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destinationSize</w:t>
                              </w:r>
                              <w:proofErr w:type="spellEnd"/>
                              <w:r>
                                <w:rPr>
                                  <w:rFonts w:ascii="Consolas" w:hAnsi="Consolas" w:cs="Consolas"/>
                                  <w:color w:val="000000"/>
                                  <w:sz w:val="19"/>
                                  <w:szCs w:val="19"/>
                                  <w:highlight w:val="white"/>
                                </w:rPr>
                                <w:t>;</w:t>
                              </w:r>
                            </w:ins>
                          </w:p>
                          <w:p w14:paraId="227115F2" w14:textId="2C0EED33" w:rsidR="00F43DA6" w:rsidRDefault="00F43DA6" w:rsidP="00DD139F">
                            <w:pPr>
                              <w:autoSpaceDE w:val="0"/>
                              <w:autoSpaceDN w:val="0"/>
                              <w:adjustRightInd w:val="0"/>
                              <w:spacing w:after="0" w:line="240" w:lineRule="auto"/>
                              <w:ind w:firstLine="720"/>
                              <w:rPr>
                                <w:ins w:id="172" w:author="Andrei Porumb" w:date="2015-08-10T12:14:00Z"/>
                                <w:rFonts w:ascii="Consolas" w:hAnsi="Consolas" w:cs="Consolas"/>
                                <w:color w:val="000000"/>
                                <w:sz w:val="19"/>
                                <w:szCs w:val="19"/>
                                <w:highlight w:val="white"/>
                              </w:rPr>
                            </w:pPr>
                            <w:del w:id="173" w:author="Andrei Porumb" w:date="2015-08-10T17:31:00Z">
                              <w:r w:rsidDel="00FB09FC">
                                <w:rPr>
                                  <w:rFonts w:ascii="Consolas" w:hAnsi="Consolas" w:cs="Consolas"/>
                                  <w:color w:val="6F008A"/>
                                  <w:sz w:val="19"/>
                                  <w:szCs w:val="19"/>
                                  <w:highlight w:val="white"/>
                                </w:rPr>
                                <w:delText>SEND</w:delText>
                              </w:r>
                              <w:r w:rsidR="00D15ABE" w:rsidDel="00FB09FC">
                                <w:rPr>
                                  <w:rFonts w:ascii="Consolas" w:hAnsi="Consolas" w:cs="Consolas"/>
                                  <w:color w:val="6F008A"/>
                                  <w:sz w:val="19"/>
                                  <w:szCs w:val="19"/>
                                  <w:highlight w:val="white"/>
                                </w:rPr>
                                <w:delText>_ASYNC</w:delText>
                              </w:r>
                            </w:del>
                            <w:proofErr w:type="gramStart"/>
                            <w:ins w:id="174" w:author="Andrei Porumb" w:date="2015-08-10T17:31:00Z">
                              <w:r w:rsidR="00FB09FC">
                                <w:rPr>
                                  <w:rFonts w:ascii="Consolas" w:hAnsi="Consolas" w:cs="Consolas"/>
                                  <w:color w:val="6F008A"/>
                                  <w:sz w:val="19"/>
                                  <w:szCs w:val="19"/>
                                  <w:highlight w:val="white"/>
                                </w:rPr>
                                <w:t>SERIALIZE</w:t>
                              </w:r>
                            </w:ins>
                            <w:r>
                              <w:rPr>
                                <w:rFonts w:ascii="Consolas" w:hAnsi="Consolas" w:cs="Consolas"/>
                                <w:color w:val="000000"/>
                                <w:sz w:val="19"/>
                                <w:szCs w:val="19"/>
                                <w:highlight w:val="white"/>
                              </w:rPr>
                              <w:t>(</w:t>
                            </w:r>
                            <w:proofErr w:type="gramEnd"/>
                            <w:ins w:id="175" w:author="Andrei Porumb" w:date="2015-08-10T12:14:00Z">
                              <w:r w:rsidR="00432526">
                                <w:rPr>
                                  <w:rFonts w:ascii="Consolas" w:hAnsi="Consolas" w:cs="Consolas"/>
                                  <w:color w:val="000000"/>
                                  <w:sz w:val="19"/>
                                  <w:szCs w:val="19"/>
                                  <w:highlight w:val="white"/>
                                </w:rPr>
                                <w:t>&amp;</w:t>
                              </w:r>
                            </w:ins>
                            <w:del w:id="176" w:author="Andrei Porumb" w:date="2015-08-10T12:14:00Z">
                              <w:r w:rsidR="005D6F9A" w:rsidDel="00432526">
                                <w:rPr>
                                  <w:rFonts w:ascii="Consolas" w:hAnsi="Consolas" w:cs="Consolas"/>
                                  <w:color w:val="000000"/>
                                  <w:sz w:val="19"/>
                                  <w:szCs w:val="19"/>
                                  <w:highlight w:val="white"/>
                                </w:rPr>
                                <w:delText>handle</w:delText>
                              </w:r>
                              <w:r w:rsidR="00D62779" w:rsidDel="00432526">
                                <w:rPr>
                                  <w:rFonts w:ascii="Consolas" w:hAnsi="Consolas" w:cs="Consolas"/>
                                  <w:color w:val="000000"/>
                                  <w:sz w:val="19"/>
                                  <w:szCs w:val="19"/>
                                  <w:highlight w:val="white"/>
                                </w:rPr>
                                <w:delText>IoT</w:delText>
                              </w:r>
                              <w:r w:rsidR="005D6F9A" w:rsidDel="00432526">
                                <w:rPr>
                                  <w:rFonts w:ascii="Consolas" w:hAnsi="Consolas" w:cs="Consolas"/>
                                  <w:color w:val="000000"/>
                                  <w:sz w:val="19"/>
                                  <w:szCs w:val="19"/>
                                  <w:highlight w:val="white"/>
                                </w:rPr>
                                <w:delText>HubCallBack</w:delText>
                              </w:r>
                            </w:del>
                            <w:ins w:id="177" w:author="Andrei Porumb" w:date="2015-08-10T12:14:00Z">
                              <w:r w:rsidR="00432526">
                                <w:rPr>
                                  <w:rFonts w:ascii="Consolas" w:hAnsi="Consolas" w:cs="Consolas"/>
                                  <w:color w:val="000000"/>
                                  <w:sz w:val="19"/>
                                  <w:szCs w:val="19"/>
                                  <w:highlight w:val="white"/>
                                </w:rPr>
                                <w:t>destination</w:t>
                              </w:r>
                            </w:ins>
                            <w:r w:rsidR="005D6F9A">
                              <w:rPr>
                                <w:rFonts w:ascii="Consolas" w:hAnsi="Consolas" w:cs="Consolas"/>
                                <w:color w:val="808080"/>
                                <w:sz w:val="19"/>
                                <w:szCs w:val="19"/>
                                <w:highlight w:val="white"/>
                              </w:rPr>
                              <w:t xml:space="preserve">, </w:t>
                            </w:r>
                            <w:del w:id="178" w:author="Andrei Porumb" w:date="2015-08-10T12:14:00Z">
                              <w:r w:rsidR="00FB4B87" w:rsidDel="00432526">
                                <w:rPr>
                                  <w:rFonts w:ascii="Consolas" w:hAnsi="Consolas" w:cs="Consolas"/>
                                  <w:color w:val="000000"/>
                                  <w:sz w:val="19"/>
                                  <w:szCs w:val="19"/>
                                  <w:highlight w:val="white"/>
                                </w:rPr>
                                <w:delText>NULL</w:delText>
                              </w:r>
                            </w:del>
                            <w:ins w:id="179" w:author="Andrei Porumb" w:date="2015-08-10T12:14:00Z">
                              <w:r w:rsidR="00432526">
                                <w:rPr>
                                  <w:rFonts w:ascii="Consolas" w:hAnsi="Consolas" w:cs="Consolas"/>
                                  <w:color w:val="000000"/>
                                  <w:sz w:val="19"/>
                                  <w:szCs w:val="19"/>
                                  <w:highlight w:val="white"/>
                                </w:rPr>
                                <w:t>&amp;</w:t>
                              </w:r>
                              <w:proofErr w:type="spellStart"/>
                              <w:r w:rsidR="00432526">
                                <w:rPr>
                                  <w:rFonts w:ascii="Consolas" w:hAnsi="Consolas" w:cs="Consolas"/>
                                  <w:color w:val="000000"/>
                                  <w:sz w:val="19"/>
                                  <w:szCs w:val="19"/>
                                  <w:highlight w:val="white"/>
                                </w:rPr>
                                <w:t>destinationSize</w:t>
                              </w:r>
                            </w:ins>
                            <w:proofErr w:type="spellEnd"/>
                            <w:r w:rsidR="00FB4B87">
                              <w:rPr>
                                <w:rFonts w:ascii="Consolas" w:hAnsi="Consolas" w:cs="Consolas"/>
                                <w:color w:val="000000"/>
                                <w:sz w:val="19"/>
                                <w:szCs w:val="19"/>
                                <w:highlight w:val="white"/>
                              </w:rPr>
                              <w:t xml:space="preserve">, </w:t>
                            </w:r>
                            <w:proofErr w:type="spellStart"/>
                            <w:r w:rsidR="00646328">
                              <w:rPr>
                                <w:rFonts w:ascii="Consolas" w:hAnsi="Consolas" w:cs="Consolas"/>
                                <w:color w:val="808080"/>
                                <w:sz w:val="19"/>
                                <w:szCs w:val="19"/>
                                <w:highlight w:val="white"/>
                              </w:rPr>
                              <w:t>funkyTV</w:t>
                            </w:r>
                            <w:proofErr w:type="spellEnd"/>
                            <w:r>
                              <w:rPr>
                                <w:rFonts w:ascii="Consolas" w:hAnsi="Consolas" w:cs="Consolas"/>
                                <w:color w:val="000000"/>
                                <w:sz w:val="19"/>
                                <w:szCs w:val="19"/>
                                <w:highlight w:val="white"/>
                              </w:rPr>
                              <w:t>-&gt;</w:t>
                            </w:r>
                            <w:proofErr w:type="spellStart"/>
                            <w:r w:rsidR="00646328">
                              <w:rPr>
                                <w:rFonts w:ascii="Consolas" w:hAnsi="Consolas" w:cs="Consolas"/>
                                <w:color w:val="000000"/>
                                <w:sz w:val="19"/>
                                <w:szCs w:val="19"/>
                                <w:highlight w:val="white"/>
                              </w:rPr>
                              <w:t>hasEthernet</w:t>
                            </w:r>
                            <w:proofErr w:type="spellEnd"/>
                            <w:r>
                              <w:rPr>
                                <w:rFonts w:ascii="Consolas" w:hAnsi="Consolas" w:cs="Consolas"/>
                                <w:color w:val="000000"/>
                                <w:sz w:val="19"/>
                                <w:szCs w:val="19"/>
                                <w:highlight w:val="white"/>
                              </w:rPr>
                              <w:t xml:space="preserve">, </w:t>
                            </w:r>
                            <w:proofErr w:type="spellStart"/>
                            <w:r w:rsidR="00646328">
                              <w:rPr>
                                <w:rFonts w:ascii="Consolas" w:hAnsi="Consolas" w:cs="Consolas"/>
                                <w:color w:val="808080"/>
                                <w:sz w:val="19"/>
                                <w:szCs w:val="19"/>
                                <w:highlight w:val="white"/>
                              </w:rPr>
                              <w:t>funkyTV</w:t>
                            </w:r>
                            <w:proofErr w:type="spellEnd"/>
                            <w:r>
                              <w:rPr>
                                <w:rFonts w:ascii="Consolas" w:hAnsi="Consolas" w:cs="Consolas"/>
                                <w:color w:val="000000"/>
                                <w:sz w:val="19"/>
                                <w:szCs w:val="19"/>
                                <w:highlight w:val="white"/>
                              </w:rPr>
                              <w:t>-&gt;</w:t>
                            </w:r>
                            <w:proofErr w:type="spellStart"/>
                            <w:r w:rsidR="00646328">
                              <w:rPr>
                                <w:rFonts w:ascii="Consolas" w:hAnsi="Consolas" w:cs="Consolas"/>
                                <w:color w:val="000000"/>
                                <w:sz w:val="19"/>
                                <w:szCs w:val="19"/>
                                <w:highlight w:val="white"/>
                              </w:rPr>
                              <w:t>screenSize</w:t>
                            </w:r>
                            <w:proofErr w:type="spellEnd"/>
                            <w:r>
                              <w:rPr>
                                <w:rFonts w:ascii="Consolas" w:hAnsi="Consolas" w:cs="Consolas"/>
                                <w:color w:val="000000"/>
                                <w:sz w:val="19"/>
                                <w:szCs w:val="19"/>
                                <w:highlight w:val="white"/>
                              </w:rPr>
                              <w:t>);</w:t>
                            </w:r>
                          </w:p>
                          <w:p w14:paraId="20B3006E" w14:textId="5DD7B61B" w:rsidR="00A51569" w:rsidRDefault="00A51569" w:rsidP="00DD139F">
                            <w:pPr>
                              <w:autoSpaceDE w:val="0"/>
                              <w:autoSpaceDN w:val="0"/>
                              <w:adjustRightInd w:val="0"/>
                              <w:spacing w:after="0" w:line="240" w:lineRule="auto"/>
                              <w:ind w:firstLine="720"/>
                              <w:rPr>
                                <w:rFonts w:ascii="Consolas" w:hAnsi="Consolas" w:cs="Consolas"/>
                                <w:color w:val="000000"/>
                                <w:sz w:val="19"/>
                                <w:szCs w:val="19"/>
                                <w:highlight w:val="white"/>
                              </w:rPr>
                            </w:pPr>
                            <w:proofErr w:type="spellStart"/>
                            <w:proofErr w:type="gramStart"/>
                            <w:ins w:id="180" w:author="Andrei Porumb" w:date="2015-08-10T12:14:00Z">
                              <w:r>
                                <w:rPr>
                                  <w:rFonts w:ascii="Consolas" w:hAnsi="Consolas" w:cs="Consolas"/>
                                  <w:color w:val="000000"/>
                                  <w:sz w:val="19"/>
                                  <w:szCs w:val="19"/>
                                  <w:highlight w:val="white"/>
                                </w:rPr>
                                <w:t>printf</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"serialization = %*.*s", (</w:t>
                              </w:r>
                              <w:proofErr w:type="spellStart"/>
                              <w:r>
                                <w:rPr>
                                  <w:rFonts w:ascii="Consolas" w:hAnsi="Consolas" w:cs="Consolas"/>
                                  <w:color w:val="000000"/>
                                  <w:sz w:val="19"/>
                                  <w:szCs w:val="19"/>
                                  <w:highlight w:val="white"/>
                                </w:rPr>
                                <w:t>int</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destinationSize</w:t>
                              </w:r>
                              <w:proofErr w:type="spellEnd"/>
                              <w:r>
                                <w:rPr>
                                  <w:rFonts w:ascii="Consolas" w:hAnsi="Consolas" w:cs="Consolas"/>
                                  <w:color w:val="000000"/>
                                  <w:sz w:val="19"/>
                                  <w:szCs w:val="19"/>
                                  <w:highlight w:val="white"/>
                                </w:rPr>
                                <w:t>, (</w:t>
                              </w:r>
                              <w:proofErr w:type="spellStart"/>
                              <w:r>
                                <w:rPr>
                                  <w:rFonts w:ascii="Consolas" w:hAnsi="Consolas" w:cs="Consolas"/>
                                  <w:color w:val="000000"/>
                                  <w:sz w:val="19"/>
                                  <w:szCs w:val="19"/>
                                  <w:highlight w:val="white"/>
                                </w:rPr>
                                <w:t>int</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destinationSize</w:t>
                              </w:r>
                              <w:proofErr w:type="spellEnd"/>
                              <w:r>
                                <w:rPr>
                                  <w:rFonts w:ascii="Consolas" w:hAnsi="Consolas" w:cs="Consolas"/>
                                  <w:color w:val="000000"/>
                                  <w:sz w:val="19"/>
                                  <w:szCs w:val="19"/>
                                  <w:highlight w:val="white"/>
                                </w:rPr>
                                <w:t>, destination);</w:t>
                              </w:r>
                            </w:ins>
                          </w:p>
                          <w:p w14:paraId="401B8AC8" w14:textId="77777777" w:rsidR="00F43DA6" w:rsidRDefault="00F43DA6" w:rsidP="00CC2A6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401B8AC9" w14:textId="77777777" w:rsidR="00F43DA6" w:rsidRDefault="00F43DA6" w:rsidP="00CC2A68">
                            <w:pPr>
                              <w:autoSpaceDE w:val="0"/>
                              <w:autoSpaceDN w:val="0"/>
                              <w:adjustRightInd w:val="0"/>
                              <w:spacing w:after="0" w:line="240" w:lineRule="auto"/>
                              <w:rPr>
                                <w:rFonts w:ascii="Consolas" w:hAnsi="Consolas" w:cs="Consolas"/>
                                <w:color w:val="000000"/>
                                <w:sz w:val="19"/>
                                <w:szCs w:val="19"/>
                                <w:highlight w:val="whit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1B8A41" id="_x0000_s1037" type="#_x0000_t202" style="position:absolute;margin-left:411.8pt;margin-top:33.75pt;width:463pt;height:333pt;z-index:25164902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">
                <v:textbox>
                  <w:txbxContent>
                    <w:p w14:paraId="66C8ECC2" w14:textId="32219F99" w:rsidR="00F43DA6" w:rsidRDefault="00F43DA6" w:rsidP="00DD139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DECLARE_IOT_</w:t>
                      </w:r>
                      <w:proofErr w:type="gramStart"/>
                      <w:r>
                        <w:rPr>
                          <w:rFonts w:ascii="Consolas" w:hAnsi="Consolas" w:cs="Consolas"/>
                          <w:color w:val="000000"/>
                          <w:sz w:val="19"/>
                          <w:szCs w:val="19"/>
                          <w:highlight w:val="white"/>
                        </w:rPr>
                        <w:t>MODEL(</w:t>
                      </w:r>
                      <w:proofErr w:type="spellStart"/>
                      <w:proofErr w:type="gramEnd"/>
                      <w:r w:rsidR="00E830AF">
                        <w:rPr>
                          <w:rFonts w:ascii="Consolas" w:hAnsi="Consolas" w:cs="Consolas"/>
                          <w:color w:val="000000"/>
                          <w:sz w:val="19"/>
                          <w:szCs w:val="19"/>
                          <w:highlight w:val="white"/>
                        </w:rPr>
                        <w:t>MyFunkyTV</w:t>
                      </w:r>
                      <w:proofErr w:type="spellEnd"/>
                      <w:r>
                        <w:rPr>
                          <w:rFonts w:ascii="Consolas" w:hAnsi="Consolas" w:cs="Consolas"/>
                          <w:color w:val="000000"/>
                          <w:sz w:val="19"/>
                          <w:szCs w:val="19"/>
                          <w:highlight w:val="white"/>
                        </w:rPr>
                        <w:t>,</w:t>
                      </w:r>
                    </w:p>
                    <w:p w14:paraId="452FBC79" w14:textId="2F153AD1" w:rsidR="00F43DA6" w:rsidRDefault="00F43DA6" w:rsidP="00DD139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Pr="00295C36">
                        <w:rPr>
                          <w:rFonts w:ascii="Consolas" w:hAnsi="Consolas" w:cs="Consolas"/>
                          <w:color w:val="000000"/>
                          <w:sz w:val="19"/>
                          <w:szCs w:val="19"/>
                        </w:rPr>
                        <w:t>WITH_</w:t>
                      </w:r>
                      <w:proofErr w:type="gramStart"/>
                      <w:r w:rsidR="00EB6D1F">
                        <w:rPr>
                          <w:rFonts w:ascii="Consolas" w:hAnsi="Consolas" w:cs="Consolas"/>
                          <w:color w:val="000000"/>
                          <w:sz w:val="19"/>
                          <w:szCs w:val="19"/>
                        </w:rPr>
                        <w:t>DATA</w:t>
                      </w:r>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sidR="00646328">
                        <w:rPr>
                          <w:rFonts w:ascii="Consolas" w:hAnsi="Consolas" w:cs="Consolas"/>
                          <w:color w:val="000000"/>
                          <w:sz w:val="19"/>
                          <w:szCs w:val="19"/>
                          <w:highlight w:val="white"/>
                        </w:rPr>
                        <w:t>screenSize</w:t>
                      </w:r>
                      <w:proofErr w:type="spellEnd"/>
                      <w:r>
                        <w:rPr>
                          <w:rFonts w:ascii="Consolas" w:hAnsi="Consolas" w:cs="Consolas"/>
                          <w:color w:val="000000"/>
                          <w:sz w:val="19"/>
                          <w:szCs w:val="19"/>
                          <w:highlight w:val="white"/>
                        </w:rPr>
                        <w:t>),</w:t>
                      </w:r>
                    </w:p>
                    <w:p w14:paraId="535E3A4F" w14:textId="5C7E22CA" w:rsidR="00F43DA6" w:rsidRDefault="00F43DA6" w:rsidP="00DD139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Pr="00295C36">
                        <w:rPr>
                          <w:rFonts w:ascii="Consolas" w:hAnsi="Consolas" w:cs="Consolas"/>
                          <w:color w:val="000000"/>
                          <w:sz w:val="19"/>
                          <w:szCs w:val="19"/>
                        </w:rPr>
                        <w:t>WITH_</w:t>
                      </w:r>
                      <w:proofErr w:type="gramStart"/>
                      <w:r w:rsidR="00EB6D1F">
                        <w:rPr>
                          <w:rFonts w:ascii="Consolas" w:hAnsi="Consolas" w:cs="Consolas"/>
                          <w:color w:val="000000"/>
                          <w:sz w:val="19"/>
                          <w:szCs w:val="19"/>
                        </w:rPr>
                        <w:t>DATA</w:t>
                      </w:r>
                      <w:r>
                        <w:rPr>
                          <w:rFonts w:ascii="Consolas" w:hAnsi="Consolas" w:cs="Consolas"/>
                          <w:color w:val="000000"/>
                          <w:sz w:val="19"/>
                          <w:szCs w:val="19"/>
                          <w:highlight w:val="white"/>
                        </w:rPr>
                        <w:t>(</w:t>
                      </w:r>
                      <w:proofErr w:type="gramEnd"/>
                      <w:r w:rsidR="00646328">
                        <w:rPr>
                          <w:rFonts w:ascii="Consolas" w:hAnsi="Consolas" w:cs="Consolas"/>
                          <w:color w:val="000000"/>
                          <w:sz w:val="19"/>
                          <w:szCs w:val="19"/>
                          <w:highlight w:val="white"/>
                        </w:rPr>
                        <w:t>bool</w:t>
                      </w:r>
                      <w:r>
                        <w:rPr>
                          <w:rFonts w:ascii="Consolas" w:hAnsi="Consolas" w:cs="Consolas"/>
                          <w:color w:val="000000"/>
                          <w:sz w:val="19"/>
                          <w:szCs w:val="19"/>
                          <w:highlight w:val="white"/>
                        </w:rPr>
                        <w:t xml:space="preserve">, </w:t>
                      </w:r>
                      <w:proofErr w:type="spellStart"/>
                      <w:r w:rsidR="00646328">
                        <w:rPr>
                          <w:rFonts w:ascii="Consolas" w:hAnsi="Consolas" w:cs="Consolas"/>
                          <w:color w:val="000000"/>
                          <w:sz w:val="19"/>
                          <w:szCs w:val="19"/>
                          <w:highlight w:val="white"/>
                        </w:rPr>
                        <w:t>hasEthernet</w:t>
                      </w:r>
                      <w:proofErr w:type="spellEnd"/>
                      <w:r>
                        <w:rPr>
                          <w:rFonts w:ascii="Consolas" w:hAnsi="Consolas" w:cs="Consolas"/>
                          <w:color w:val="000000"/>
                          <w:sz w:val="19"/>
                          <w:szCs w:val="19"/>
                          <w:highlight w:val="white"/>
                        </w:rPr>
                        <w:t>),</w:t>
                      </w:r>
                    </w:p>
                    <w:p w14:paraId="35CB6B60" w14:textId="61B73A1B" w:rsidR="00BE55C2" w:rsidRDefault="00BE55C2" w:rsidP="00DD139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Pr="00EB6D1F">
                        <w:rPr>
                          <w:rFonts w:ascii="Consolas" w:hAnsi="Consolas" w:cs="Consolas"/>
                          <w:color w:val="7030A0"/>
                          <w:sz w:val="19"/>
                          <w:szCs w:val="19"/>
                          <w:highlight w:val="white"/>
                        </w:rPr>
                        <w:t>…</w:t>
                      </w:r>
                    </w:p>
                    <w:p w14:paraId="401B8AB7" w14:textId="51A5A55A" w:rsidR="00F43DA6" w:rsidDel="00432526" w:rsidRDefault="00F43DA6" w:rsidP="00CC2A68">
                      <w:pPr>
                        <w:autoSpaceDE w:val="0"/>
                        <w:autoSpaceDN w:val="0"/>
                        <w:adjustRightInd w:val="0"/>
                        <w:spacing w:after="0" w:line="240" w:lineRule="auto"/>
                        <w:rPr>
                          <w:del w:id="166" w:author="Andrei Porumb" w:date="2015-08-10T12:13:00Z"/>
                          <w:rFonts w:ascii="Consolas" w:hAnsi="Consolas" w:cs="Consolas"/>
                          <w:color w:val="6F008A"/>
                          <w:sz w:val="19"/>
                          <w:szCs w:val="19"/>
                          <w:highlight w:val="white"/>
                        </w:rPr>
                      </w:pPr>
                      <w:r>
                        <w:rPr>
                          <w:rFonts w:ascii="Consolas" w:hAnsi="Consolas" w:cs="Consolas"/>
                          <w:color w:val="000000"/>
                          <w:sz w:val="19"/>
                          <w:szCs w:val="19"/>
                          <w:highlight w:val="white"/>
                        </w:rPr>
                        <w:t xml:space="preserve">    );</w:t>
                      </w:r>
                    </w:p>
                    <w:p w14:paraId="6974F48B" w14:textId="77777777" w:rsidR="005D6F9A" w:rsidDel="00432526" w:rsidRDefault="005D6F9A" w:rsidP="005D6F9A">
                      <w:pPr>
                        <w:autoSpaceDE w:val="0"/>
                        <w:autoSpaceDN w:val="0"/>
                        <w:adjustRightInd w:val="0"/>
                        <w:spacing w:after="0" w:line="240" w:lineRule="auto"/>
                        <w:rPr>
                          <w:del w:id="167" w:author="Andrei Porumb" w:date="2015-08-10T12:13:00Z"/>
                          <w:rFonts w:ascii="Consolas" w:hAnsi="Consolas" w:cs="Consolas"/>
                          <w:color w:val="6F008A"/>
                          <w:sz w:val="19"/>
                          <w:szCs w:val="19"/>
                          <w:highlight w:val="white"/>
                        </w:rPr>
                      </w:pPr>
                      <w:del w:id="168" w:author="Andrei Porumb" w:date="2015-08-10T12:13:00Z">
                        <w:r w:rsidDel="00432526">
                          <w:rPr>
                            <w:rFonts w:ascii="Consolas" w:hAnsi="Consolas" w:cs="Consolas"/>
                            <w:color w:val="6F008A"/>
                            <w:sz w:val="19"/>
                            <w:szCs w:val="19"/>
                            <w:highlight w:val="white"/>
                          </w:rPr>
                          <w:delText>…</w:delText>
                        </w:r>
                      </w:del>
                    </w:p>
                    <w:p w14:paraId="46D67926" w14:textId="14CB4AB5" w:rsidR="005D6F9A" w:rsidDel="00432526" w:rsidRDefault="005D6F9A" w:rsidP="005D6F9A">
                      <w:pPr>
                        <w:autoSpaceDE w:val="0"/>
                        <w:autoSpaceDN w:val="0"/>
                        <w:adjustRightInd w:val="0"/>
                        <w:spacing w:after="0" w:line="240" w:lineRule="auto"/>
                        <w:rPr>
                          <w:del w:id="169" w:author="Andrei Porumb" w:date="2015-08-10T12:13:00Z"/>
                          <w:rFonts w:ascii="Consolas" w:hAnsi="Consolas" w:cs="Consolas"/>
                          <w:color w:val="000000"/>
                          <w:sz w:val="19"/>
                          <w:szCs w:val="19"/>
                          <w:highlight w:val="white"/>
                        </w:rPr>
                      </w:pPr>
                      <w:del w:id="170" w:author="Andrei Porumb" w:date="2015-08-10T12:13:00Z">
                        <w:r w:rsidDel="00432526">
                          <w:rPr>
                            <w:rFonts w:ascii="Consolas" w:hAnsi="Consolas" w:cs="Consolas"/>
                            <w:color w:val="0000FF"/>
                            <w:sz w:val="19"/>
                            <w:szCs w:val="19"/>
                            <w:highlight w:val="white"/>
                          </w:rPr>
                          <w:delText>void</w:delText>
                        </w:r>
                        <w:r w:rsidDel="00432526">
                          <w:rPr>
                            <w:rFonts w:ascii="Consolas" w:hAnsi="Consolas" w:cs="Consolas"/>
                            <w:color w:val="000000"/>
                            <w:sz w:val="19"/>
                            <w:szCs w:val="19"/>
                            <w:highlight w:val="white"/>
                          </w:rPr>
                          <w:delText xml:space="preserve"> handle</w:delText>
                        </w:r>
                        <w:r w:rsidR="000B75F3" w:rsidDel="00432526">
                          <w:rPr>
                            <w:rFonts w:ascii="Consolas" w:hAnsi="Consolas" w:cs="Consolas"/>
                            <w:color w:val="000000"/>
                            <w:sz w:val="19"/>
                            <w:szCs w:val="19"/>
                            <w:highlight w:val="white"/>
                          </w:rPr>
                          <w:delText>IoTH</w:delText>
                        </w:r>
                        <w:r w:rsidDel="00432526">
                          <w:rPr>
                            <w:rFonts w:ascii="Consolas" w:hAnsi="Consolas" w:cs="Consolas"/>
                            <w:color w:val="000000"/>
                            <w:sz w:val="19"/>
                            <w:szCs w:val="19"/>
                            <w:highlight w:val="white"/>
                          </w:rPr>
                          <w:delText>ubCallBack(</w:delText>
                        </w:r>
                        <w:r w:rsidR="000B75F3" w:rsidDel="00432526">
                          <w:rPr>
                            <w:rFonts w:ascii="Consolas" w:hAnsi="Consolas" w:cs="Consolas"/>
                            <w:color w:val="2B91AF"/>
                            <w:sz w:val="19"/>
                            <w:szCs w:val="19"/>
                            <w:highlight w:val="white"/>
                          </w:rPr>
                          <w:delText>IOT</w:delText>
                        </w:r>
                        <w:r w:rsidDel="00432526">
                          <w:rPr>
                            <w:rFonts w:ascii="Consolas" w:hAnsi="Consolas" w:cs="Consolas"/>
                            <w:color w:val="2B91AF"/>
                            <w:sz w:val="19"/>
                            <w:szCs w:val="19"/>
                            <w:highlight w:val="white"/>
                          </w:rPr>
                          <w:delText>HUB_CLIENT_CONFIRMATION_RESULT</w:delText>
                        </w:r>
                        <w:r w:rsidDel="00432526">
                          <w:rPr>
                            <w:rFonts w:ascii="Consolas" w:hAnsi="Consolas" w:cs="Consolas"/>
                            <w:color w:val="000000"/>
                            <w:sz w:val="19"/>
                            <w:szCs w:val="19"/>
                            <w:highlight w:val="white"/>
                          </w:rPr>
                          <w:delText xml:space="preserve"> </w:delText>
                        </w:r>
                        <w:r w:rsidDel="00432526">
                          <w:rPr>
                            <w:rFonts w:ascii="Consolas" w:hAnsi="Consolas" w:cs="Consolas"/>
                            <w:color w:val="808080"/>
                            <w:sz w:val="19"/>
                            <w:szCs w:val="19"/>
                            <w:highlight w:val="white"/>
                          </w:rPr>
                          <w:delText>result</w:delText>
                        </w:r>
                        <w:r w:rsidDel="00432526">
                          <w:rPr>
                            <w:rFonts w:ascii="Consolas" w:hAnsi="Consolas" w:cs="Consolas"/>
                            <w:color w:val="000000"/>
                            <w:sz w:val="19"/>
                            <w:szCs w:val="19"/>
                            <w:highlight w:val="white"/>
                          </w:rPr>
                          <w:delText xml:space="preserve">, </w:delText>
                        </w:r>
                        <w:r w:rsidDel="00432526">
                          <w:rPr>
                            <w:rFonts w:ascii="Consolas" w:hAnsi="Consolas" w:cs="Consolas"/>
                            <w:color w:val="0000FF"/>
                            <w:sz w:val="19"/>
                            <w:szCs w:val="19"/>
                            <w:highlight w:val="white"/>
                          </w:rPr>
                          <w:delText>void</w:delText>
                        </w:r>
                        <w:r w:rsidDel="00432526">
                          <w:rPr>
                            <w:rFonts w:ascii="Consolas" w:hAnsi="Consolas" w:cs="Consolas"/>
                            <w:color w:val="000000"/>
                            <w:sz w:val="19"/>
                            <w:szCs w:val="19"/>
                            <w:highlight w:val="white"/>
                          </w:rPr>
                          <w:delText xml:space="preserve">* </w:delText>
                        </w:r>
                        <w:r w:rsidDel="00432526">
                          <w:rPr>
                            <w:rFonts w:ascii="Consolas" w:hAnsi="Consolas" w:cs="Consolas"/>
                            <w:color w:val="808080"/>
                            <w:sz w:val="19"/>
                            <w:szCs w:val="19"/>
                            <w:highlight w:val="white"/>
                          </w:rPr>
                          <w:delText>userContextCallback</w:delText>
                        </w:r>
                        <w:r w:rsidDel="00432526">
                          <w:rPr>
                            <w:rFonts w:ascii="Consolas" w:hAnsi="Consolas" w:cs="Consolas"/>
                            <w:color w:val="000000"/>
                            <w:sz w:val="19"/>
                            <w:szCs w:val="19"/>
                            <w:highlight w:val="white"/>
                          </w:rPr>
                          <w:delText>)</w:delText>
                        </w:r>
                      </w:del>
                    </w:p>
                    <w:p w14:paraId="2CF27BED" w14:textId="012FA955" w:rsidR="005D6F9A" w:rsidDel="00432526" w:rsidRDefault="005D6F9A" w:rsidP="005D6F9A">
                      <w:pPr>
                        <w:autoSpaceDE w:val="0"/>
                        <w:autoSpaceDN w:val="0"/>
                        <w:adjustRightInd w:val="0"/>
                        <w:spacing w:after="0" w:line="240" w:lineRule="auto"/>
                        <w:rPr>
                          <w:del w:id="171" w:author="Andrei Porumb" w:date="2015-08-10T12:13:00Z"/>
                          <w:rFonts w:ascii="Consolas" w:hAnsi="Consolas" w:cs="Consolas"/>
                          <w:color w:val="000000"/>
                          <w:sz w:val="19"/>
                          <w:szCs w:val="19"/>
                          <w:highlight w:val="white"/>
                        </w:rPr>
                      </w:pPr>
                      <w:del w:id="172" w:author="Andrei Porumb" w:date="2015-08-10T12:13:00Z">
                        <w:r w:rsidDel="00432526">
                          <w:rPr>
                            <w:rFonts w:ascii="Consolas" w:hAnsi="Consolas" w:cs="Consolas"/>
                            <w:color w:val="000000"/>
                            <w:sz w:val="19"/>
                            <w:szCs w:val="19"/>
                            <w:highlight w:val="white"/>
                          </w:rPr>
                          <w:delText>{</w:delText>
                        </w:r>
                      </w:del>
                    </w:p>
                    <w:p w14:paraId="6D88F3C2" w14:textId="5D051894" w:rsidR="005D6F9A" w:rsidRPr="006A1532" w:rsidDel="00432526" w:rsidRDefault="005D6F9A" w:rsidP="005D6F9A">
                      <w:pPr>
                        <w:autoSpaceDE w:val="0"/>
                        <w:autoSpaceDN w:val="0"/>
                        <w:adjustRightInd w:val="0"/>
                        <w:spacing w:after="0" w:line="240" w:lineRule="auto"/>
                        <w:rPr>
                          <w:del w:id="173" w:author="Andrei Porumb" w:date="2015-08-10T12:13:00Z"/>
                          <w:rFonts w:ascii="Consolas" w:hAnsi="Consolas" w:cs="Consolas"/>
                          <w:color w:val="6F008A"/>
                          <w:sz w:val="19"/>
                          <w:szCs w:val="19"/>
                          <w:highlight w:val="white"/>
                        </w:rPr>
                      </w:pPr>
                      <w:del w:id="174" w:author="Andrei Porumb" w:date="2015-08-10T12:13:00Z">
                        <w:r w:rsidDel="00432526">
                          <w:rPr>
                            <w:rFonts w:ascii="Consolas" w:hAnsi="Consolas" w:cs="Consolas"/>
                            <w:color w:val="000000"/>
                            <w:sz w:val="19"/>
                            <w:szCs w:val="19"/>
                            <w:highlight w:val="white"/>
                          </w:rPr>
                          <w:delText xml:space="preserve">     </w:delText>
                        </w:r>
                        <w:r w:rsidRPr="006A1532" w:rsidDel="00432526">
                          <w:rPr>
                            <w:rFonts w:ascii="Consolas" w:hAnsi="Consolas" w:cs="Consolas"/>
                            <w:color w:val="6F008A"/>
                            <w:sz w:val="19"/>
                            <w:szCs w:val="19"/>
                            <w:highlight w:val="white"/>
                          </w:rPr>
                          <w:delText>&lt;YOUR HANDLE CODE HERE&gt;</w:delText>
                        </w:r>
                      </w:del>
                    </w:p>
                    <w:p w14:paraId="39FC5050" w14:textId="6239F9F4" w:rsidR="005D6F9A" w:rsidRPr="006A1532" w:rsidDel="00432526" w:rsidRDefault="005D6F9A" w:rsidP="005D6F9A">
                      <w:pPr>
                        <w:autoSpaceDE w:val="0"/>
                        <w:autoSpaceDN w:val="0"/>
                        <w:adjustRightInd w:val="0"/>
                        <w:spacing w:after="0" w:line="240" w:lineRule="auto"/>
                        <w:rPr>
                          <w:del w:id="175" w:author="Andrei Porumb" w:date="2015-08-10T12:13:00Z"/>
                          <w:rFonts w:ascii="Consolas" w:hAnsi="Consolas" w:cs="Consolas"/>
                          <w:color w:val="000000"/>
                          <w:sz w:val="19"/>
                          <w:szCs w:val="19"/>
                          <w:highlight w:val="white"/>
                        </w:rPr>
                      </w:pPr>
                      <w:del w:id="176" w:author="Andrei Porumb" w:date="2015-08-10T12:13:00Z">
                        <w:r w:rsidDel="00432526">
                          <w:rPr>
                            <w:rFonts w:ascii="Consolas" w:hAnsi="Consolas" w:cs="Consolas"/>
                            <w:color w:val="000000"/>
                            <w:sz w:val="19"/>
                            <w:szCs w:val="19"/>
                            <w:highlight w:val="white"/>
                          </w:rPr>
                          <w:delText>}</w:delText>
                        </w:r>
                      </w:del>
                    </w:p>
                    <w:p w14:paraId="1FA1EA33" w14:textId="0A9784C4" w:rsidR="005D6F9A" w:rsidDel="00432526" w:rsidRDefault="005D6F9A" w:rsidP="005D6F9A">
                      <w:pPr>
                        <w:autoSpaceDE w:val="0"/>
                        <w:autoSpaceDN w:val="0"/>
                        <w:adjustRightInd w:val="0"/>
                        <w:spacing w:after="0" w:line="240" w:lineRule="auto"/>
                        <w:rPr>
                          <w:del w:id="177" w:author="Andrei Porumb" w:date="2015-08-10T12:13:00Z"/>
                          <w:rFonts w:ascii="Consolas" w:hAnsi="Consolas" w:cs="Consolas"/>
                          <w:color w:val="6F008A"/>
                          <w:sz w:val="19"/>
                          <w:szCs w:val="19"/>
                          <w:highlight w:val="white"/>
                        </w:rPr>
                      </w:pPr>
                      <w:del w:id="178" w:author="Andrei Porumb" w:date="2015-08-10T12:13:00Z">
                        <w:r w:rsidDel="00432526">
                          <w:rPr>
                            <w:rFonts w:ascii="Consolas" w:hAnsi="Consolas" w:cs="Consolas"/>
                            <w:color w:val="6F008A"/>
                            <w:sz w:val="19"/>
                            <w:szCs w:val="19"/>
                            <w:highlight w:val="white"/>
                          </w:rPr>
                          <w:delText>…</w:delText>
                        </w:r>
                      </w:del>
                    </w:p>
                    <w:p w14:paraId="401B8AB9" w14:textId="77777777" w:rsidR="00F43DA6" w:rsidRDefault="00F43DA6" w:rsidP="00CC2A68">
                      <w:pPr>
                        <w:autoSpaceDE w:val="0"/>
                        <w:autoSpaceDN w:val="0"/>
                        <w:adjustRightInd w:val="0"/>
                        <w:spacing w:after="0" w:line="240" w:lineRule="auto"/>
                        <w:rPr>
                          <w:rFonts w:ascii="Consolas" w:hAnsi="Consolas" w:cs="Consolas"/>
                          <w:color w:val="6F008A"/>
                          <w:sz w:val="19"/>
                          <w:szCs w:val="19"/>
                          <w:highlight w:val="white"/>
                        </w:rPr>
                      </w:pPr>
                    </w:p>
                    <w:p w14:paraId="401B8ABA" w14:textId="77777777" w:rsidR="00F43DA6" w:rsidRDefault="00F43DA6" w:rsidP="00CC2A68">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main(</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argc</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argv</w:t>
                      </w:r>
                      <w:proofErr w:type="spellEnd"/>
                      <w:r>
                        <w:rPr>
                          <w:rFonts w:ascii="Consolas" w:hAnsi="Consolas" w:cs="Consolas"/>
                          <w:color w:val="000000"/>
                          <w:sz w:val="19"/>
                          <w:szCs w:val="19"/>
                          <w:highlight w:val="white"/>
                        </w:rPr>
                        <w:t>)</w:t>
                      </w:r>
                    </w:p>
                    <w:p w14:paraId="401B8ABB" w14:textId="77777777" w:rsidR="00F43DA6" w:rsidRDefault="00F43DA6" w:rsidP="00CC2A6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401B8ABC" w14:textId="77777777" w:rsidR="00F43DA6" w:rsidRDefault="00F43DA6" w:rsidP="00CC2A68">
                      <w:pPr>
                        <w:autoSpaceDE w:val="0"/>
                        <w:autoSpaceDN w:val="0"/>
                        <w:adjustRightInd w:val="0"/>
                        <w:spacing w:after="0" w:line="240" w:lineRule="auto"/>
                        <w:ind w:firstLine="720"/>
                        <w:rPr>
                          <w:rFonts w:ascii="Consolas" w:hAnsi="Consolas" w:cs="Consolas"/>
                          <w:color w:val="6F008A"/>
                          <w:sz w:val="19"/>
                          <w:szCs w:val="19"/>
                          <w:highlight w:val="white"/>
                        </w:rPr>
                      </w:pPr>
                      <w:r>
                        <w:rPr>
                          <w:rFonts w:ascii="Consolas" w:hAnsi="Consolas" w:cs="Consolas"/>
                          <w:color w:val="6F008A"/>
                          <w:sz w:val="19"/>
                          <w:szCs w:val="19"/>
                          <w:highlight w:val="white"/>
                        </w:rPr>
                        <w:t>…</w:t>
                      </w:r>
                    </w:p>
                    <w:p w14:paraId="401B8ABE" w14:textId="7F1AA084" w:rsidR="00F43DA6" w:rsidDel="00432526" w:rsidRDefault="00F43DA6">
                      <w:pPr>
                        <w:autoSpaceDE w:val="0"/>
                        <w:autoSpaceDN w:val="0"/>
                        <w:adjustRightInd w:val="0"/>
                        <w:spacing w:after="0" w:line="240" w:lineRule="auto"/>
                        <w:ind w:firstLine="720"/>
                        <w:rPr>
                          <w:del w:id="179" w:author="Andrei Porumb" w:date="2015-08-10T12:14:00Z"/>
                          <w:rFonts w:ascii="Consolas" w:hAnsi="Consolas" w:cs="Consolas"/>
                          <w:color w:val="000000"/>
                          <w:sz w:val="19"/>
                          <w:szCs w:val="19"/>
                          <w:highlight w:val="white"/>
                        </w:rPr>
                        <w:pPrChange w:id="180" w:author="Andrei Porumb" w:date="2015-08-10T12:14:00Z">
                          <w:pPr>
                            <w:autoSpaceDE w:val="0"/>
                            <w:autoSpaceDN w:val="0"/>
                            <w:adjustRightInd w:val="0"/>
                            <w:spacing w:after="0" w:line="240" w:lineRule="auto"/>
                          </w:pPr>
                        </w:pPrChange>
                      </w:pPr>
                      <w:r>
                        <w:rPr>
                          <w:rFonts w:ascii="Consolas" w:hAnsi="Consolas" w:cs="Consolas"/>
                          <w:color w:val="000000"/>
                          <w:sz w:val="19"/>
                          <w:szCs w:val="19"/>
                          <w:highlight w:val="white"/>
                        </w:rPr>
                        <w:t>(</w:t>
                      </w:r>
                      <w:proofErr w:type="spellStart"/>
                      <w:proofErr w:type="gramStart"/>
                      <w:r>
                        <w:rPr>
                          <w:rFonts w:ascii="Consolas" w:hAnsi="Consolas" w:cs="Consolas"/>
                          <w:color w:val="0000FF"/>
                          <w:sz w:val="19"/>
                          <w:szCs w:val="19"/>
                          <w:highlight w:val="white"/>
                        </w:rPr>
                        <w:t>int</w:t>
                      </w:r>
                      <w:proofErr w:type="spellEnd"/>
                      <w:r>
                        <w:rPr>
                          <w:rFonts w:ascii="Consolas" w:hAnsi="Consolas" w:cs="Consolas"/>
                          <w:color w:val="0000FF"/>
                          <w:sz w:val="19"/>
                          <w:szCs w:val="19"/>
                          <w:highlight w:val="white"/>
                        </w:rPr>
                        <w:t>)</w:t>
                      </w:r>
                      <w:proofErr w:type="spellStart"/>
                      <w:proofErr w:type="gramEnd"/>
                      <w:r>
                        <w:rPr>
                          <w:rFonts w:ascii="Consolas" w:hAnsi="Consolas" w:cs="Consolas"/>
                          <w:color w:val="000000"/>
                          <w:sz w:val="19"/>
                          <w:szCs w:val="19"/>
                          <w:highlight w:val="white"/>
                        </w:rPr>
                        <w:t>iot</w:t>
                      </w:r>
                      <w:r w:rsidR="001D59DA">
                        <w:rPr>
                          <w:rFonts w:ascii="Consolas" w:hAnsi="Consolas" w:cs="Consolas"/>
                          <w:color w:val="000000"/>
                          <w:sz w:val="19"/>
                          <w:szCs w:val="19"/>
                          <w:highlight w:val="white"/>
                        </w:rPr>
                        <w:t>hub_schema</w:t>
                      </w:r>
                      <w:r>
                        <w:rPr>
                          <w:rFonts w:ascii="Consolas" w:hAnsi="Consolas" w:cs="Consolas"/>
                          <w:color w:val="000000"/>
                          <w:sz w:val="19"/>
                          <w:szCs w:val="19"/>
                          <w:highlight w:val="white"/>
                        </w:rPr>
                        <w:t>_client_init</w:t>
                      </w:r>
                      <w:proofErr w:type="spellEnd"/>
                      <w:r>
                        <w:rPr>
                          <w:rFonts w:ascii="Consolas" w:hAnsi="Consolas" w:cs="Consolas"/>
                          <w:color w:val="000000"/>
                          <w:sz w:val="19"/>
                          <w:szCs w:val="19"/>
                          <w:highlight w:val="white"/>
                        </w:rPr>
                        <w:t>(NULL);</w:t>
                      </w:r>
                    </w:p>
                    <w:p w14:paraId="708A6646" w14:textId="77777777" w:rsidR="00432526" w:rsidRDefault="00432526">
                      <w:pPr>
                        <w:autoSpaceDE w:val="0"/>
                        <w:autoSpaceDN w:val="0"/>
                        <w:adjustRightInd w:val="0"/>
                        <w:spacing w:after="0" w:line="240" w:lineRule="auto"/>
                        <w:ind w:firstLine="720"/>
                        <w:rPr>
                          <w:ins w:id="181" w:author="Andrei Porumb" w:date="2015-08-10T12:14:00Z"/>
                          <w:rFonts w:ascii="Consolas" w:hAnsi="Consolas" w:cs="Consolas"/>
                          <w:color w:val="000000"/>
                          <w:sz w:val="19"/>
                          <w:szCs w:val="19"/>
                          <w:highlight w:val="white"/>
                        </w:rPr>
                      </w:pPr>
                    </w:p>
                    <w:p w14:paraId="401B8ABF" w14:textId="77777777" w:rsidR="00F43DA6" w:rsidDel="00432526" w:rsidRDefault="00F43DA6" w:rsidP="00CC2A68">
                      <w:pPr>
                        <w:autoSpaceDE w:val="0"/>
                        <w:autoSpaceDN w:val="0"/>
                        <w:adjustRightInd w:val="0"/>
                        <w:spacing w:after="0" w:line="240" w:lineRule="auto"/>
                        <w:ind w:firstLine="720"/>
                        <w:rPr>
                          <w:del w:id="182" w:author="Andrei Porumb" w:date="2015-08-10T12:14:00Z"/>
                          <w:rFonts w:ascii="Consolas" w:hAnsi="Consolas" w:cs="Consolas"/>
                          <w:color w:val="6F008A"/>
                          <w:sz w:val="19"/>
                          <w:szCs w:val="19"/>
                          <w:highlight w:val="white"/>
                        </w:rPr>
                      </w:pPr>
                    </w:p>
                    <w:p w14:paraId="1611BA47" w14:textId="77777777" w:rsidR="00F43DA6" w:rsidDel="00432526" w:rsidRDefault="00F43DA6">
                      <w:pPr>
                        <w:autoSpaceDE w:val="0"/>
                        <w:autoSpaceDN w:val="0"/>
                        <w:adjustRightInd w:val="0"/>
                        <w:spacing w:after="0" w:line="240" w:lineRule="auto"/>
                        <w:rPr>
                          <w:del w:id="183" w:author="Andrei Porumb" w:date="2015-08-10T12:14:00Z"/>
                          <w:rFonts w:ascii="Consolas" w:hAnsi="Consolas" w:cs="Consolas"/>
                          <w:color w:val="6F008A"/>
                          <w:sz w:val="19"/>
                          <w:szCs w:val="19"/>
                          <w:highlight w:val="white"/>
                        </w:rPr>
                        <w:pPrChange w:id="184" w:author="Andrei Porumb" w:date="2015-08-10T12:14:00Z">
                          <w:pPr>
                            <w:autoSpaceDE w:val="0"/>
                            <w:autoSpaceDN w:val="0"/>
                            <w:adjustRightInd w:val="0"/>
                            <w:spacing w:after="0" w:line="240" w:lineRule="auto"/>
                            <w:ind w:firstLine="720"/>
                          </w:pPr>
                        </w:pPrChange>
                      </w:pPr>
                      <w:del w:id="185" w:author="Andrei Porumb" w:date="2015-08-10T12:14:00Z">
                        <w:r w:rsidDel="00432526">
                          <w:rPr>
                            <w:rFonts w:ascii="Consolas" w:hAnsi="Consolas" w:cs="Consolas"/>
                            <w:color w:val="6F008A"/>
                            <w:sz w:val="19"/>
                            <w:szCs w:val="19"/>
                            <w:highlight w:val="white"/>
                          </w:rPr>
                          <w:delText>…</w:delText>
                        </w:r>
                      </w:del>
                    </w:p>
                    <w:p w14:paraId="4123E466" w14:textId="75E51603" w:rsidR="00F43DA6" w:rsidRDefault="00F43DA6">
                      <w:pPr>
                        <w:autoSpaceDE w:val="0"/>
                        <w:autoSpaceDN w:val="0"/>
                        <w:adjustRightInd w:val="0"/>
                        <w:spacing w:after="0" w:line="240" w:lineRule="auto"/>
                        <w:ind w:firstLine="720"/>
                        <w:rPr>
                          <w:rFonts w:ascii="Consolas" w:hAnsi="Consolas" w:cs="Consolas"/>
                          <w:color w:val="000000"/>
                          <w:sz w:val="19"/>
                          <w:szCs w:val="19"/>
                          <w:highlight w:val="white"/>
                        </w:rPr>
                        <w:pPrChange w:id="186" w:author="Andrei Porumb" w:date="2015-08-10T12:14:00Z">
                          <w:pPr>
                            <w:autoSpaceDE w:val="0"/>
                            <w:autoSpaceDN w:val="0"/>
                            <w:adjustRightInd w:val="0"/>
                            <w:spacing w:after="0" w:line="240" w:lineRule="auto"/>
                          </w:pPr>
                        </w:pPrChange>
                      </w:pPr>
                      <w:del w:id="187" w:author="Andrei Porumb" w:date="2015-08-10T12:14:00Z">
                        <w:r w:rsidDel="00432526">
                          <w:rPr>
                            <w:rFonts w:ascii="Consolas" w:hAnsi="Consolas" w:cs="Consolas"/>
                            <w:color w:val="000000"/>
                            <w:sz w:val="19"/>
                            <w:szCs w:val="19"/>
                            <w:highlight w:val="white"/>
                          </w:rPr>
                          <w:tab/>
                          <w:delText xml:space="preserve">MODEL_HANDLE modelHandle = </w:delText>
                        </w:r>
                        <w:r w:rsidDel="00432526">
                          <w:rPr>
                            <w:rFonts w:ascii="Consolas" w:hAnsi="Consolas" w:cs="Consolas"/>
                            <w:color w:val="6F008A"/>
                            <w:sz w:val="19"/>
                            <w:szCs w:val="19"/>
                            <w:highlight w:val="white"/>
                          </w:rPr>
                          <w:delText>GET_MODEL_HANDLE</w:delText>
                        </w:r>
                        <w:r w:rsidDel="00432526">
                          <w:rPr>
                            <w:rFonts w:ascii="Consolas" w:hAnsi="Consolas" w:cs="Consolas"/>
                            <w:color w:val="000000"/>
                            <w:sz w:val="19"/>
                            <w:szCs w:val="19"/>
                            <w:highlight w:val="white"/>
                          </w:rPr>
                          <w:delText>(</w:delText>
                        </w:r>
                        <w:r w:rsidR="000D1A77" w:rsidDel="00432526">
                          <w:rPr>
                            <w:rFonts w:ascii="Consolas" w:hAnsi="Consolas" w:cs="Consolas"/>
                            <w:color w:val="000000"/>
                            <w:sz w:val="19"/>
                            <w:szCs w:val="19"/>
                            <w:highlight w:val="white"/>
                          </w:rPr>
                          <w:delText>MyFunkyTV</w:delText>
                        </w:r>
                        <w:r w:rsidDel="00432526">
                          <w:rPr>
                            <w:rFonts w:ascii="Consolas" w:hAnsi="Consolas" w:cs="Consolas"/>
                            <w:color w:val="000000"/>
                            <w:sz w:val="19"/>
                            <w:szCs w:val="19"/>
                            <w:highlight w:val="white"/>
                          </w:rPr>
                          <w:delText>);</w:delText>
                        </w:r>
                      </w:del>
                    </w:p>
                    <w:p w14:paraId="18FDF626" w14:textId="0BA8E89B" w:rsidR="00F43DA6" w:rsidRDefault="00F43DA6" w:rsidP="00DD139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sidR="00646328">
                        <w:rPr>
                          <w:rFonts w:ascii="Consolas" w:hAnsi="Consolas" w:cs="Consolas"/>
                          <w:color w:val="000000"/>
                          <w:sz w:val="19"/>
                          <w:szCs w:val="19"/>
                          <w:highlight w:val="white"/>
                        </w:rPr>
                        <w:t>FunkyTV</w:t>
                      </w:r>
                      <w:proofErr w:type="spellEnd"/>
                      <w:r>
                        <w:rPr>
                          <w:rFonts w:ascii="Consolas" w:hAnsi="Consolas" w:cs="Consolas"/>
                          <w:color w:val="000000"/>
                          <w:sz w:val="19"/>
                          <w:szCs w:val="19"/>
                          <w:highlight w:val="white"/>
                        </w:rPr>
                        <w:t xml:space="preserve">* </w:t>
                      </w:r>
                      <w:proofErr w:type="spellStart"/>
                      <w:r w:rsidR="00646328">
                        <w:rPr>
                          <w:rFonts w:ascii="Consolas" w:hAnsi="Consolas" w:cs="Consolas"/>
                          <w:color w:val="000000"/>
                          <w:sz w:val="19"/>
                          <w:szCs w:val="19"/>
                          <w:highlight w:val="white"/>
                        </w:rPr>
                        <w:t>funkyTV</w:t>
                      </w:r>
                      <w:proofErr w:type="spellEnd"/>
                      <w:r w:rsidR="00646328">
                        <w:rPr>
                          <w:rFonts w:ascii="Consolas" w:hAnsi="Consolas" w:cs="Consolas"/>
                          <w:color w:val="000000"/>
                          <w:sz w:val="19"/>
                          <w:szCs w:val="19"/>
                          <w:highlight w:val="white"/>
                        </w:rPr>
                        <w:t xml:space="preserve"> </w:t>
                      </w:r>
                      <w:r>
                        <w:rPr>
                          <w:rFonts w:ascii="Consolas" w:hAnsi="Consolas" w:cs="Consolas"/>
                          <w:color w:val="000000"/>
                          <w:sz w:val="19"/>
                          <w:szCs w:val="19"/>
                          <w:highlight w:val="white"/>
                        </w:rPr>
                        <w:t>=</w:t>
                      </w:r>
                    </w:p>
                    <w:p w14:paraId="61D8C228" w14:textId="3FF52485" w:rsidR="00F43DA6" w:rsidRDefault="00F43DA6" w:rsidP="00DD139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6F008A"/>
                          <w:sz w:val="19"/>
                          <w:szCs w:val="19"/>
                          <w:highlight w:val="white"/>
                        </w:rPr>
                        <w:t>CREATE_</w:t>
                      </w:r>
                      <w:proofErr w:type="gramStart"/>
                      <w:r>
                        <w:rPr>
                          <w:rFonts w:ascii="Consolas" w:hAnsi="Consolas" w:cs="Consolas"/>
                          <w:color w:val="6F008A"/>
                          <w:sz w:val="19"/>
                          <w:szCs w:val="19"/>
                          <w:highlight w:val="white"/>
                        </w:rPr>
                        <w:t>DEVICE</w:t>
                      </w:r>
                      <w:r>
                        <w:rPr>
                          <w:rFonts w:ascii="Consolas" w:hAnsi="Consolas" w:cs="Consolas"/>
                          <w:color w:val="000000"/>
                          <w:sz w:val="19"/>
                          <w:szCs w:val="19"/>
                          <w:highlight w:val="white"/>
                        </w:rPr>
                        <w:t>(</w:t>
                      </w:r>
                      <w:proofErr w:type="spellStart"/>
                      <w:proofErr w:type="gramEnd"/>
                      <w:del w:id="188" w:author="Andrei Porumb" w:date="2015-08-10T12:13:00Z">
                        <w:r w:rsidR="00E9739E" w:rsidDel="00573337">
                          <w:rPr>
                            <w:rFonts w:ascii="Consolas" w:hAnsi="Consolas" w:cs="Consolas"/>
                            <w:color w:val="000000"/>
                            <w:sz w:val="19"/>
                            <w:szCs w:val="19"/>
                            <w:highlight w:val="white"/>
                          </w:rPr>
                          <w:delText>iotHubClientHandle</w:delText>
                        </w:r>
                        <w:r w:rsidDel="00573337">
                          <w:rPr>
                            <w:rFonts w:ascii="Consolas" w:hAnsi="Consolas" w:cs="Consolas"/>
                            <w:color w:val="000000"/>
                            <w:sz w:val="19"/>
                            <w:szCs w:val="19"/>
                            <w:highlight w:val="white"/>
                          </w:rPr>
                          <w:delText xml:space="preserve">, </w:delText>
                        </w:r>
                        <w:r w:rsidR="00DF58D3" w:rsidDel="00573337">
                          <w:rPr>
                            <w:rFonts w:ascii="Consolas" w:hAnsi="Consolas" w:cs="Consolas"/>
                            <w:color w:val="000000"/>
                            <w:sz w:val="19"/>
                            <w:szCs w:val="19"/>
                            <w:highlight w:val="white"/>
                          </w:rPr>
                          <w:delText xml:space="preserve">TRANSPORT_THREADED, </w:delText>
                        </w:r>
                      </w:del>
                      <w:r>
                        <w:rPr>
                          <w:rFonts w:ascii="Consolas" w:hAnsi="Consolas" w:cs="Consolas"/>
                          <w:color w:val="000000"/>
                          <w:sz w:val="19"/>
                          <w:szCs w:val="19"/>
                          <w:highlight w:val="white"/>
                        </w:rPr>
                        <w:t>MyFunkyTV</w:t>
                      </w:r>
                      <w:proofErr w:type="spellEnd"/>
                      <w:r w:rsidR="007A6A4F">
                        <w:rPr>
                          <w:rFonts w:ascii="Consolas" w:hAnsi="Consolas" w:cs="Consolas"/>
                          <w:color w:val="000000"/>
                          <w:sz w:val="19"/>
                          <w:szCs w:val="19"/>
                          <w:highlight w:val="white"/>
                        </w:rPr>
                        <w:t xml:space="preserve">, </w:t>
                      </w:r>
                      <w:proofErr w:type="spellStart"/>
                      <w:r w:rsidR="00646328" w:rsidRPr="00EB6D1F">
                        <w:rPr>
                          <w:rFonts w:ascii="Consolas" w:hAnsi="Consolas" w:cs="Consolas"/>
                          <w:color w:val="000000" w:themeColor="text1"/>
                          <w:sz w:val="19"/>
                          <w:szCs w:val="19"/>
                          <w:highlight w:val="white"/>
                        </w:rPr>
                        <w:t>FunkyTV</w:t>
                      </w:r>
                      <w:proofErr w:type="spellEnd"/>
                      <w:r>
                        <w:rPr>
                          <w:rFonts w:ascii="Consolas" w:hAnsi="Consolas" w:cs="Consolas"/>
                          <w:color w:val="000000"/>
                          <w:sz w:val="19"/>
                          <w:szCs w:val="19"/>
                          <w:highlight w:val="white"/>
                        </w:rPr>
                        <w:t>);</w:t>
                      </w:r>
                    </w:p>
                    <w:p w14:paraId="539D54C4" w14:textId="77777777" w:rsidR="00F43DA6" w:rsidRDefault="00F43DA6" w:rsidP="00DD139F">
                      <w:pPr>
                        <w:autoSpaceDE w:val="0"/>
                        <w:autoSpaceDN w:val="0"/>
                        <w:adjustRightInd w:val="0"/>
                        <w:spacing w:after="0" w:line="240" w:lineRule="auto"/>
                        <w:ind w:firstLine="720"/>
                        <w:rPr>
                          <w:rFonts w:ascii="Consolas" w:hAnsi="Consolas" w:cs="Consolas"/>
                          <w:color w:val="6F008A"/>
                          <w:sz w:val="19"/>
                          <w:szCs w:val="19"/>
                          <w:highlight w:val="white"/>
                        </w:rPr>
                      </w:pPr>
                      <w:r>
                        <w:rPr>
                          <w:rFonts w:ascii="Consolas" w:hAnsi="Consolas" w:cs="Consolas"/>
                          <w:color w:val="6F008A"/>
                          <w:sz w:val="19"/>
                          <w:szCs w:val="19"/>
                          <w:highlight w:val="white"/>
                        </w:rPr>
                        <w:t>…</w:t>
                      </w:r>
                    </w:p>
                    <w:p w14:paraId="55C9D40B" w14:textId="33B71A20" w:rsidR="00F43DA6" w:rsidRPr="00EB6D1F" w:rsidRDefault="00646328" w:rsidP="00DD139F">
                      <w:pPr>
                        <w:autoSpaceDE w:val="0"/>
                        <w:autoSpaceDN w:val="0"/>
                        <w:adjustRightInd w:val="0"/>
                        <w:spacing w:after="0" w:line="240" w:lineRule="auto"/>
                        <w:ind w:firstLine="720"/>
                        <w:rPr>
                          <w:rFonts w:ascii="Consolas" w:hAnsi="Consolas" w:cs="Consolas"/>
                          <w:color w:val="000000" w:themeColor="text1"/>
                          <w:sz w:val="19"/>
                          <w:szCs w:val="19"/>
                          <w:highlight w:val="white"/>
                        </w:rPr>
                      </w:pPr>
                      <w:proofErr w:type="spellStart"/>
                      <w:proofErr w:type="gramStart"/>
                      <w:r>
                        <w:rPr>
                          <w:rFonts w:ascii="Consolas" w:hAnsi="Consolas" w:cs="Consolas"/>
                          <w:color w:val="000000" w:themeColor="text1"/>
                          <w:sz w:val="19"/>
                          <w:szCs w:val="19"/>
                          <w:highlight w:val="white"/>
                        </w:rPr>
                        <w:t>funkyTV</w:t>
                      </w:r>
                      <w:proofErr w:type="spellEnd"/>
                      <w:proofErr w:type="gramEnd"/>
                      <w:r>
                        <w:rPr>
                          <w:rFonts w:ascii="Consolas" w:hAnsi="Consolas" w:cs="Consolas"/>
                          <w:color w:val="000000" w:themeColor="text1"/>
                          <w:sz w:val="19"/>
                          <w:szCs w:val="19"/>
                          <w:highlight w:val="white"/>
                        </w:rPr>
                        <w:t>-&gt;</w:t>
                      </w:r>
                      <w:proofErr w:type="spellStart"/>
                      <w:r>
                        <w:rPr>
                          <w:rFonts w:ascii="Consolas" w:hAnsi="Consolas" w:cs="Consolas"/>
                          <w:color w:val="000000" w:themeColor="text1"/>
                          <w:sz w:val="19"/>
                          <w:szCs w:val="19"/>
                          <w:highlight w:val="white"/>
                        </w:rPr>
                        <w:t>hasEthernet</w:t>
                      </w:r>
                      <w:proofErr w:type="spellEnd"/>
                      <w:r>
                        <w:rPr>
                          <w:rFonts w:ascii="Consolas" w:hAnsi="Consolas" w:cs="Consolas"/>
                          <w:color w:val="000000" w:themeColor="text1"/>
                          <w:sz w:val="19"/>
                          <w:szCs w:val="19"/>
                          <w:highlight w:val="white"/>
                        </w:rPr>
                        <w:t xml:space="preserve"> = false;</w:t>
                      </w:r>
                    </w:p>
                    <w:p w14:paraId="3AD898F7" w14:textId="08C22313" w:rsidR="00F43DA6" w:rsidRDefault="00646328" w:rsidP="00DD139F">
                      <w:pPr>
                        <w:autoSpaceDE w:val="0"/>
                        <w:autoSpaceDN w:val="0"/>
                        <w:adjustRightInd w:val="0"/>
                        <w:spacing w:after="0" w:line="240" w:lineRule="auto"/>
                        <w:ind w:firstLine="720"/>
                        <w:rPr>
                          <w:ins w:id="189" w:author="Andrei Porumb" w:date="2015-08-10T12:14:00Z"/>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funkyTV</w:t>
                      </w:r>
                      <w:proofErr w:type="spellEnd"/>
                      <w:proofErr w:type="gramEnd"/>
                      <w:r w:rsidR="00F43DA6">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screenSize</w:t>
                      </w:r>
                      <w:proofErr w:type="spellEnd"/>
                      <w:r>
                        <w:rPr>
                          <w:rFonts w:ascii="Consolas" w:hAnsi="Consolas" w:cs="Consolas"/>
                          <w:color w:val="000000"/>
                          <w:sz w:val="19"/>
                          <w:szCs w:val="19"/>
                          <w:highlight w:val="white"/>
                        </w:rPr>
                        <w:t xml:space="preserve"> </w:t>
                      </w:r>
                      <w:r w:rsidR="00F43DA6">
                        <w:rPr>
                          <w:rFonts w:ascii="Consolas" w:hAnsi="Consolas" w:cs="Consolas"/>
                          <w:color w:val="000000"/>
                          <w:sz w:val="19"/>
                          <w:szCs w:val="19"/>
                          <w:highlight w:val="white"/>
                        </w:rPr>
                        <w:t>= 42;</w:t>
                      </w:r>
                    </w:p>
                    <w:p w14:paraId="08828EEF" w14:textId="13B211E9" w:rsidR="00432526" w:rsidRDefault="00432526" w:rsidP="00DD139F">
                      <w:pPr>
                        <w:autoSpaceDE w:val="0"/>
                        <w:autoSpaceDN w:val="0"/>
                        <w:adjustRightInd w:val="0"/>
                        <w:spacing w:after="0" w:line="240" w:lineRule="auto"/>
                        <w:ind w:firstLine="720"/>
                        <w:rPr>
                          <w:rFonts w:ascii="Consolas" w:hAnsi="Consolas" w:cs="Consolas"/>
                          <w:color w:val="6F008A"/>
                          <w:sz w:val="19"/>
                          <w:szCs w:val="19"/>
                          <w:highlight w:val="white"/>
                        </w:rPr>
                      </w:pPr>
                      <w:proofErr w:type="gramStart"/>
                      <w:ins w:id="190" w:author="Andrei Porumb" w:date="2015-08-10T12:14:00Z">
                        <w:r>
                          <w:rPr>
                            <w:rFonts w:ascii="Consolas" w:hAnsi="Consolas" w:cs="Consolas"/>
                            <w:color w:val="000000"/>
                            <w:sz w:val="19"/>
                            <w:szCs w:val="19"/>
                            <w:highlight w:val="white"/>
                          </w:rPr>
                          <w:t>unsigned</w:t>
                        </w:r>
                        <w:proofErr w:type="gramEnd"/>
                        <w:r>
                          <w:rPr>
                            <w:rFonts w:ascii="Consolas" w:hAnsi="Consolas" w:cs="Consolas"/>
                            <w:color w:val="000000"/>
                            <w:sz w:val="19"/>
                            <w:szCs w:val="19"/>
                            <w:highlight w:val="white"/>
                          </w:rPr>
                          <w:t xml:space="preserve"> char* destination; </w:t>
                        </w:r>
                        <w:proofErr w:type="spellStart"/>
                        <w:r>
                          <w:rPr>
                            <w:rFonts w:ascii="Consolas" w:hAnsi="Consolas" w:cs="Consolas"/>
                            <w:color w:val="000000"/>
                            <w:sz w:val="19"/>
                            <w:szCs w:val="19"/>
                            <w:highlight w:val="white"/>
                          </w:rPr>
                          <w:t>size_t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destinationSize</w:t>
                        </w:r>
                        <w:proofErr w:type="spellEnd"/>
                        <w:r>
                          <w:rPr>
                            <w:rFonts w:ascii="Consolas" w:hAnsi="Consolas" w:cs="Consolas"/>
                            <w:color w:val="000000"/>
                            <w:sz w:val="19"/>
                            <w:szCs w:val="19"/>
                            <w:highlight w:val="white"/>
                          </w:rPr>
                          <w:t>;</w:t>
                        </w:r>
                      </w:ins>
                    </w:p>
                    <w:p w14:paraId="227115F2" w14:textId="2C0EED33" w:rsidR="00F43DA6" w:rsidRDefault="00F43DA6" w:rsidP="00DD139F">
                      <w:pPr>
                        <w:autoSpaceDE w:val="0"/>
                        <w:autoSpaceDN w:val="0"/>
                        <w:adjustRightInd w:val="0"/>
                        <w:spacing w:after="0" w:line="240" w:lineRule="auto"/>
                        <w:ind w:firstLine="720"/>
                        <w:rPr>
                          <w:ins w:id="191" w:author="Andrei Porumb" w:date="2015-08-10T12:14:00Z"/>
                          <w:rFonts w:ascii="Consolas" w:hAnsi="Consolas" w:cs="Consolas"/>
                          <w:color w:val="000000"/>
                          <w:sz w:val="19"/>
                          <w:szCs w:val="19"/>
                          <w:highlight w:val="white"/>
                        </w:rPr>
                      </w:pPr>
                      <w:del w:id="192" w:author="Andrei Porumb" w:date="2015-08-10T17:31:00Z">
                        <w:r w:rsidDel="00FB09FC">
                          <w:rPr>
                            <w:rFonts w:ascii="Consolas" w:hAnsi="Consolas" w:cs="Consolas"/>
                            <w:color w:val="6F008A"/>
                            <w:sz w:val="19"/>
                            <w:szCs w:val="19"/>
                            <w:highlight w:val="white"/>
                          </w:rPr>
                          <w:delText>SEND</w:delText>
                        </w:r>
                        <w:r w:rsidR="00D15ABE" w:rsidDel="00FB09FC">
                          <w:rPr>
                            <w:rFonts w:ascii="Consolas" w:hAnsi="Consolas" w:cs="Consolas"/>
                            <w:color w:val="6F008A"/>
                            <w:sz w:val="19"/>
                            <w:szCs w:val="19"/>
                            <w:highlight w:val="white"/>
                          </w:rPr>
                          <w:delText>_ASYNC</w:delText>
                        </w:r>
                      </w:del>
                      <w:proofErr w:type="gramStart"/>
                      <w:ins w:id="193" w:author="Andrei Porumb" w:date="2015-08-10T17:31:00Z">
                        <w:r w:rsidR="00FB09FC">
                          <w:rPr>
                            <w:rFonts w:ascii="Consolas" w:hAnsi="Consolas" w:cs="Consolas"/>
                            <w:color w:val="6F008A"/>
                            <w:sz w:val="19"/>
                            <w:szCs w:val="19"/>
                            <w:highlight w:val="white"/>
                          </w:rPr>
                          <w:t>SERIALIZE</w:t>
                        </w:r>
                      </w:ins>
                      <w:r>
                        <w:rPr>
                          <w:rFonts w:ascii="Consolas" w:hAnsi="Consolas" w:cs="Consolas"/>
                          <w:color w:val="000000"/>
                          <w:sz w:val="19"/>
                          <w:szCs w:val="19"/>
                          <w:highlight w:val="white"/>
                        </w:rPr>
                        <w:t>(</w:t>
                      </w:r>
                      <w:proofErr w:type="gramEnd"/>
                      <w:ins w:id="194" w:author="Andrei Porumb" w:date="2015-08-10T12:14:00Z">
                        <w:r w:rsidR="00432526">
                          <w:rPr>
                            <w:rFonts w:ascii="Consolas" w:hAnsi="Consolas" w:cs="Consolas"/>
                            <w:color w:val="000000"/>
                            <w:sz w:val="19"/>
                            <w:szCs w:val="19"/>
                            <w:highlight w:val="white"/>
                          </w:rPr>
                          <w:t>&amp;</w:t>
                        </w:r>
                      </w:ins>
                      <w:del w:id="195" w:author="Andrei Porumb" w:date="2015-08-10T12:14:00Z">
                        <w:r w:rsidR="005D6F9A" w:rsidDel="00432526">
                          <w:rPr>
                            <w:rFonts w:ascii="Consolas" w:hAnsi="Consolas" w:cs="Consolas"/>
                            <w:color w:val="000000"/>
                            <w:sz w:val="19"/>
                            <w:szCs w:val="19"/>
                            <w:highlight w:val="white"/>
                          </w:rPr>
                          <w:delText>handle</w:delText>
                        </w:r>
                        <w:r w:rsidR="00D62779" w:rsidDel="00432526">
                          <w:rPr>
                            <w:rFonts w:ascii="Consolas" w:hAnsi="Consolas" w:cs="Consolas"/>
                            <w:color w:val="000000"/>
                            <w:sz w:val="19"/>
                            <w:szCs w:val="19"/>
                            <w:highlight w:val="white"/>
                          </w:rPr>
                          <w:delText>IoT</w:delText>
                        </w:r>
                        <w:r w:rsidR="005D6F9A" w:rsidDel="00432526">
                          <w:rPr>
                            <w:rFonts w:ascii="Consolas" w:hAnsi="Consolas" w:cs="Consolas"/>
                            <w:color w:val="000000"/>
                            <w:sz w:val="19"/>
                            <w:szCs w:val="19"/>
                            <w:highlight w:val="white"/>
                          </w:rPr>
                          <w:delText>HubCallBack</w:delText>
                        </w:r>
                      </w:del>
                      <w:ins w:id="196" w:author="Andrei Porumb" w:date="2015-08-10T12:14:00Z">
                        <w:r w:rsidR="00432526">
                          <w:rPr>
                            <w:rFonts w:ascii="Consolas" w:hAnsi="Consolas" w:cs="Consolas"/>
                            <w:color w:val="000000"/>
                            <w:sz w:val="19"/>
                            <w:szCs w:val="19"/>
                            <w:highlight w:val="white"/>
                          </w:rPr>
                          <w:t>destination</w:t>
                        </w:r>
                      </w:ins>
                      <w:r w:rsidR="005D6F9A">
                        <w:rPr>
                          <w:rFonts w:ascii="Consolas" w:hAnsi="Consolas" w:cs="Consolas"/>
                          <w:color w:val="808080"/>
                          <w:sz w:val="19"/>
                          <w:szCs w:val="19"/>
                          <w:highlight w:val="white"/>
                        </w:rPr>
                        <w:t xml:space="preserve">, </w:t>
                      </w:r>
                      <w:del w:id="197" w:author="Andrei Porumb" w:date="2015-08-10T12:14:00Z">
                        <w:r w:rsidR="00FB4B87" w:rsidDel="00432526">
                          <w:rPr>
                            <w:rFonts w:ascii="Consolas" w:hAnsi="Consolas" w:cs="Consolas"/>
                            <w:color w:val="000000"/>
                            <w:sz w:val="19"/>
                            <w:szCs w:val="19"/>
                            <w:highlight w:val="white"/>
                          </w:rPr>
                          <w:delText>NULL</w:delText>
                        </w:r>
                      </w:del>
                      <w:ins w:id="198" w:author="Andrei Porumb" w:date="2015-08-10T12:14:00Z">
                        <w:r w:rsidR="00432526">
                          <w:rPr>
                            <w:rFonts w:ascii="Consolas" w:hAnsi="Consolas" w:cs="Consolas"/>
                            <w:color w:val="000000"/>
                            <w:sz w:val="19"/>
                            <w:szCs w:val="19"/>
                            <w:highlight w:val="white"/>
                          </w:rPr>
                          <w:t>&amp;</w:t>
                        </w:r>
                        <w:proofErr w:type="spellStart"/>
                        <w:r w:rsidR="00432526">
                          <w:rPr>
                            <w:rFonts w:ascii="Consolas" w:hAnsi="Consolas" w:cs="Consolas"/>
                            <w:color w:val="000000"/>
                            <w:sz w:val="19"/>
                            <w:szCs w:val="19"/>
                            <w:highlight w:val="white"/>
                          </w:rPr>
                          <w:t>destinationSize</w:t>
                        </w:r>
                      </w:ins>
                      <w:proofErr w:type="spellEnd"/>
                      <w:r w:rsidR="00FB4B87">
                        <w:rPr>
                          <w:rFonts w:ascii="Consolas" w:hAnsi="Consolas" w:cs="Consolas"/>
                          <w:color w:val="000000"/>
                          <w:sz w:val="19"/>
                          <w:szCs w:val="19"/>
                          <w:highlight w:val="white"/>
                        </w:rPr>
                        <w:t xml:space="preserve">, </w:t>
                      </w:r>
                      <w:proofErr w:type="spellStart"/>
                      <w:r w:rsidR="00646328">
                        <w:rPr>
                          <w:rFonts w:ascii="Consolas" w:hAnsi="Consolas" w:cs="Consolas"/>
                          <w:color w:val="808080"/>
                          <w:sz w:val="19"/>
                          <w:szCs w:val="19"/>
                          <w:highlight w:val="white"/>
                        </w:rPr>
                        <w:t>funkyTV</w:t>
                      </w:r>
                      <w:proofErr w:type="spellEnd"/>
                      <w:r>
                        <w:rPr>
                          <w:rFonts w:ascii="Consolas" w:hAnsi="Consolas" w:cs="Consolas"/>
                          <w:color w:val="000000"/>
                          <w:sz w:val="19"/>
                          <w:szCs w:val="19"/>
                          <w:highlight w:val="white"/>
                        </w:rPr>
                        <w:t>-&gt;</w:t>
                      </w:r>
                      <w:proofErr w:type="spellStart"/>
                      <w:r w:rsidR="00646328">
                        <w:rPr>
                          <w:rFonts w:ascii="Consolas" w:hAnsi="Consolas" w:cs="Consolas"/>
                          <w:color w:val="000000"/>
                          <w:sz w:val="19"/>
                          <w:szCs w:val="19"/>
                          <w:highlight w:val="white"/>
                        </w:rPr>
                        <w:t>hasEthernet</w:t>
                      </w:r>
                      <w:proofErr w:type="spellEnd"/>
                      <w:r>
                        <w:rPr>
                          <w:rFonts w:ascii="Consolas" w:hAnsi="Consolas" w:cs="Consolas"/>
                          <w:color w:val="000000"/>
                          <w:sz w:val="19"/>
                          <w:szCs w:val="19"/>
                          <w:highlight w:val="white"/>
                        </w:rPr>
                        <w:t xml:space="preserve">, </w:t>
                      </w:r>
                      <w:proofErr w:type="spellStart"/>
                      <w:r w:rsidR="00646328">
                        <w:rPr>
                          <w:rFonts w:ascii="Consolas" w:hAnsi="Consolas" w:cs="Consolas"/>
                          <w:color w:val="808080"/>
                          <w:sz w:val="19"/>
                          <w:szCs w:val="19"/>
                          <w:highlight w:val="white"/>
                        </w:rPr>
                        <w:t>funkyTV</w:t>
                      </w:r>
                      <w:proofErr w:type="spellEnd"/>
                      <w:r>
                        <w:rPr>
                          <w:rFonts w:ascii="Consolas" w:hAnsi="Consolas" w:cs="Consolas"/>
                          <w:color w:val="000000"/>
                          <w:sz w:val="19"/>
                          <w:szCs w:val="19"/>
                          <w:highlight w:val="white"/>
                        </w:rPr>
                        <w:t>-&gt;</w:t>
                      </w:r>
                      <w:proofErr w:type="spellStart"/>
                      <w:r w:rsidR="00646328">
                        <w:rPr>
                          <w:rFonts w:ascii="Consolas" w:hAnsi="Consolas" w:cs="Consolas"/>
                          <w:color w:val="000000"/>
                          <w:sz w:val="19"/>
                          <w:szCs w:val="19"/>
                          <w:highlight w:val="white"/>
                        </w:rPr>
                        <w:t>screenSize</w:t>
                      </w:r>
                      <w:proofErr w:type="spellEnd"/>
                      <w:r>
                        <w:rPr>
                          <w:rFonts w:ascii="Consolas" w:hAnsi="Consolas" w:cs="Consolas"/>
                          <w:color w:val="000000"/>
                          <w:sz w:val="19"/>
                          <w:szCs w:val="19"/>
                          <w:highlight w:val="white"/>
                        </w:rPr>
                        <w:t>);</w:t>
                      </w:r>
                    </w:p>
                    <w:p w14:paraId="20B3006E" w14:textId="5DD7B61B" w:rsidR="00A51569" w:rsidRDefault="00A51569" w:rsidP="00DD139F">
                      <w:pPr>
                        <w:autoSpaceDE w:val="0"/>
                        <w:autoSpaceDN w:val="0"/>
                        <w:adjustRightInd w:val="0"/>
                        <w:spacing w:after="0" w:line="240" w:lineRule="auto"/>
                        <w:ind w:firstLine="720"/>
                        <w:rPr>
                          <w:rFonts w:ascii="Consolas" w:hAnsi="Consolas" w:cs="Consolas"/>
                          <w:color w:val="000000"/>
                          <w:sz w:val="19"/>
                          <w:szCs w:val="19"/>
                          <w:highlight w:val="white"/>
                        </w:rPr>
                      </w:pPr>
                      <w:proofErr w:type="spellStart"/>
                      <w:proofErr w:type="gramStart"/>
                      <w:ins w:id="199" w:author="Andrei Porumb" w:date="2015-08-10T12:14:00Z">
                        <w:r>
                          <w:rPr>
                            <w:rFonts w:ascii="Consolas" w:hAnsi="Consolas" w:cs="Consolas"/>
                            <w:color w:val="000000"/>
                            <w:sz w:val="19"/>
                            <w:szCs w:val="19"/>
                            <w:highlight w:val="white"/>
                          </w:rPr>
                          <w:t>printf</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"serialization = %*.*s", (</w:t>
                        </w:r>
                        <w:proofErr w:type="spellStart"/>
                        <w:r>
                          <w:rPr>
                            <w:rFonts w:ascii="Consolas" w:hAnsi="Consolas" w:cs="Consolas"/>
                            <w:color w:val="000000"/>
                            <w:sz w:val="19"/>
                            <w:szCs w:val="19"/>
                            <w:highlight w:val="white"/>
                          </w:rPr>
                          <w:t>int</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destinationSize</w:t>
                        </w:r>
                        <w:proofErr w:type="spellEnd"/>
                        <w:r>
                          <w:rPr>
                            <w:rFonts w:ascii="Consolas" w:hAnsi="Consolas" w:cs="Consolas"/>
                            <w:color w:val="000000"/>
                            <w:sz w:val="19"/>
                            <w:szCs w:val="19"/>
                            <w:highlight w:val="white"/>
                          </w:rPr>
                          <w:t>, (</w:t>
                        </w:r>
                        <w:proofErr w:type="spellStart"/>
                        <w:r>
                          <w:rPr>
                            <w:rFonts w:ascii="Consolas" w:hAnsi="Consolas" w:cs="Consolas"/>
                            <w:color w:val="000000"/>
                            <w:sz w:val="19"/>
                            <w:szCs w:val="19"/>
                            <w:highlight w:val="white"/>
                          </w:rPr>
                          <w:t>int</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destinationSize</w:t>
                        </w:r>
                        <w:proofErr w:type="spellEnd"/>
                        <w:r>
                          <w:rPr>
                            <w:rFonts w:ascii="Consolas" w:hAnsi="Consolas" w:cs="Consolas"/>
                            <w:color w:val="000000"/>
                            <w:sz w:val="19"/>
                            <w:szCs w:val="19"/>
                            <w:highlight w:val="white"/>
                          </w:rPr>
                          <w:t>, destination);</w:t>
                        </w:r>
                      </w:ins>
                    </w:p>
                    <w:p w14:paraId="401B8AC8" w14:textId="77777777" w:rsidR="00F43DA6" w:rsidRDefault="00F43DA6" w:rsidP="00CC2A6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401B8AC9" w14:textId="77777777" w:rsidR="00F43DA6" w:rsidRDefault="00F43DA6" w:rsidP="00CC2A68">
                      <w:pPr>
                        <w:autoSpaceDE w:val="0"/>
                        <w:autoSpaceDN w:val="0"/>
                        <w:adjustRightInd w:val="0"/>
                        <w:spacing w:after="0" w:line="240" w:lineRule="auto"/>
                        <w:rPr>
                          <w:rFonts w:ascii="Consolas" w:hAnsi="Consolas" w:cs="Consolas"/>
                          <w:color w:val="000000"/>
                          <w:sz w:val="19"/>
                          <w:szCs w:val="19"/>
                          <w:highlight w:val="white"/>
                        </w:rPr>
                      </w:pPr>
                    </w:p>
                  </w:txbxContent>
                </v:textbox>
                <w10:wrap type="topAndBottom" anchorx="margin"/>
              </v:shape>
            </w:pict>
          </mc:Fallback>
        </mc:AlternateContent>
      </w:r>
      <w:r w:rsidR="0008208D" w:rsidRPr="0008208D">
        <w:rPr>
          <w:u w:val="single"/>
        </w:rPr>
        <w:t>Example</w:t>
      </w:r>
      <w:r w:rsidR="0008208D">
        <w:t>:</w:t>
      </w:r>
    </w:p>
    <w:p w14:paraId="401B8A2B" w14:textId="5D6150A4" w:rsidR="00D1094B" w:rsidRDefault="00CD515E" w:rsidP="00BF03A9">
      <w:pPr>
        <w:pStyle w:val="Heading2"/>
      </w:pPr>
      <w:r>
        <w:t>DESTROY_</w:t>
      </w:r>
      <w:proofErr w:type="gramStart"/>
      <w:r>
        <w:t>DEVICE</w:t>
      </w:r>
      <w:r w:rsidR="00D1094B">
        <w:t>(</w:t>
      </w:r>
      <w:proofErr w:type="gramEnd"/>
      <w:r w:rsidR="00DC4EFB">
        <w:t>device)</w:t>
      </w:r>
    </w:p>
    <w:p w14:paraId="401B8A2C" w14:textId="19030A4F" w:rsidR="00BF03A9" w:rsidRDefault="00BF03A9" w:rsidP="00BF03A9">
      <w:r>
        <w:t>Frees any resources associated with the device.</w:t>
      </w:r>
    </w:p>
    <w:p w14:paraId="401B8A2D" w14:textId="675C9E3E" w:rsidR="00BF03A9" w:rsidRDefault="00BF03A9" w:rsidP="00BF03A9">
      <w:r w:rsidRPr="00BF03A9">
        <w:rPr>
          <w:u w:val="single"/>
        </w:rPr>
        <w:t>Arguments</w:t>
      </w:r>
      <w:r>
        <w:t>:</w:t>
      </w:r>
    </w:p>
    <w:p w14:paraId="401B8A2E" w14:textId="5F612015" w:rsidR="00BF03A9" w:rsidRDefault="00BF03A9" w:rsidP="00BF03A9">
      <w:pPr>
        <w:pStyle w:val="ListParagraph"/>
        <w:numPr>
          <w:ilvl w:val="0"/>
          <w:numId w:val="6"/>
        </w:numPr>
      </w:pPr>
      <w:proofErr w:type="gramStart"/>
      <w:r w:rsidRPr="00BF03A9">
        <w:rPr>
          <w:i/>
        </w:rPr>
        <w:t>device</w:t>
      </w:r>
      <w:proofErr w:type="gramEnd"/>
      <w:r>
        <w:t xml:space="preserve"> – </w:t>
      </w:r>
      <w:r w:rsidR="00046CBA">
        <w:t xml:space="preserve">A device </w:t>
      </w:r>
      <w:r w:rsidR="000C6490">
        <w:t>pointer</w:t>
      </w:r>
      <w:r w:rsidR="00FD4405">
        <w:t xml:space="preserve"> </w:t>
      </w:r>
      <w:r w:rsidR="00046CBA">
        <w:t>that identifies t</w:t>
      </w:r>
      <w:r>
        <w:t>he device to de-initialize.</w:t>
      </w:r>
    </w:p>
    <w:p w14:paraId="7817A5DA" w14:textId="73CFCFD4" w:rsidR="00090E56" w:rsidRDefault="006629B9">
      <w:r w:rsidRPr="004D7129">
        <w:rPr>
          <w:noProof/>
          <w:u w:val="single"/>
        </w:rPr>
        <w:lastRenderedPageBreak/>
        <mc:AlternateContent>
          <mc:Choice Requires="wps">
            <w:drawing>
              <wp:anchor distT="45720" distB="45720" distL="114300" distR="114300" simplePos="0" relativeHeight="251655168" behindDoc="0" locked="0" layoutInCell="1" allowOverlap="1" wp14:anchorId="2EA9D8A1" wp14:editId="0664DF92">
                <wp:simplePos x="0" y="0"/>
                <wp:positionH relativeFrom="margin">
                  <wp:align>right</wp:align>
                </wp:positionH>
                <wp:positionV relativeFrom="paragraph">
                  <wp:posOffset>269240</wp:posOffset>
                </wp:positionV>
                <wp:extent cx="5880100" cy="2819400"/>
                <wp:effectExtent l="0" t="0" r="25400" b="19050"/>
                <wp:wrapTopAndBottom/>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0100" cy="2819400"/>
                        </a:xfrm>
                        <a:prstGeom prst="rect">
                          <a:avLst/>
                        </a:prstGeom>
                        <a:solidFill>
                          <a:srgbClr val="FFFFFF"/>
                        </a:solidFill>
                        <a:ln w="9525">
                          <a:solidFill>
                            <a:srgbClr val="000000"/>
                          </a:solidFill>
                          <a:miter lim="800000"/>
                          <a:headEnd/>
                          <a:tailEnd/>
                        </a:ln>
                      </wps:spPr>
                      <wps:txbx>
                        <w:txbxContent>
                          <w:p w14:paraId="737C58AD" w14:textId="724078E1" w:rsidR="00F43DA6" w:rsidRDefault="00F43DA6" w:rsidP="006276D8">
                            <w:pPr>
                              <w:autoSpaceDE w:val="0"/>
                              <w:autoSpaceDN w:val="0"/>
                              <w:adjustRightInd w:val="0"/>
                              <w:spacing w:after="0" w:line="240" w:lineRule="auto"/>
                              <w:rPr>
                                <w:rFonts w:ascii="Consolas" w:hAnsi="Consolas" w:cs="Consolas"/>
                                <w:color w:val="000000"/>
                                <w:sz w:val="19"/>
                                <w:szCs w:val="19"/>
                              </w:rPr>
                            </w:pPr>
                            <w:r w:rsidRPr="00D16DB7">
                              <w:rPr>
                                <w:rFonts w:ascii="Consolas" w:hAnsi="Consolas" w:cs="Consolas"/>
                                <w:color w:val="000000"/>
                                <w:sz w:val="19"/>
                                <w:szCs w:val="19"/>
                              </w:rPr>
                              <w:t>BEGIN_IOT_</w:t>
                            </w:r>
                            <w:proofErr w:type="gramStart"/>
                            <w:r w:rsidRPr="00D16DB7">
                              <w:rPr>
                                <w:rFonts w:ascii="Consolas" w:hAnsi="Consolas" w:cs="Consolas"/>
                                <w:color w:val="000000"/>
                                <w:sz w:val="19"/>
                                <w:szCs w:val="19"/>
                              </w:rPr>
                              <w:t>DECLARATIONS(</w:t>
                            </w:r>
                            <w:proofErr w:type="spellStart"/>
                            <w:proofErr w:type="gramEnd"/>
                            <w:r w:rsidRPr="00D16DB7">
                              <w:rPr>
                                <w:rFonts w:ascii="Consolas" w:hAnsi="Consolas" w:cs="Consolas"/>
                                <w:color w:val="000000"/>
                                <w:sz w:val="19"/>
                                <w:szCs w:val="19"/>
                              </w:rPr>
                              <w:t>MyFunkyTV</w:t>
                            </w:r>
                            <w:proofErr w:type="spellEnd"/>
                            <w:r w:rsidRPr="00D16DB7">
                              <w:rPr>
                                <w:rFonts w:ascii="Consolas" w:hAnsi="Consolas" w:cs="Consolas"/>
                                <w:color w:val="000000"/>
                                <w:sz w:val="19"/>
                                <w:szCs w:val="19"/>
                              </w:rPr>
                              <w:t>);</w:t>
                            </w:r>
                          </w:p>
                          <w:p w14:paraId="2E6A332B" w14:textId="77777777" w:rsidR="00F43DA6" w:rsidRDefault="00F43DA6" w:rsidP="006276D8">
                            <w:pPr>
                              <w:autoSpaceDE w:val="0"/>
                              <w:autoSpaceDN w:val="0"/>
                              <w:adjustRightInd w:val="0"/>
                              <w:spacing w:after="0" w:line="240" w:lineRule="auto"/>
                              <w:rPr>
                                <w:rFonts w:ascii="Consolas" w:hAnsi="Consolas" w:cs="Consolas"/>
                                <w:color w:val="000000"/>
                                <w:sz w:val="19"/>
                                <w:szCs w:val="19"/>
                                <w:highlight w:val="white"/>
                              </w:rPr>
                            </w:pPr>
                          </w:p>
                          <w:p w14:paraId="5A668EC5" w14:textId="0CB56B58" w:rsidR="00F43DA6" w:rsidRDefault="00F43DA6" w:rsidP="006276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DECLARE_IOT_</w:t>
                            </w:r>
                            <w:proofErr w:type="gramStart"/>
                            <w:r>
                              <w:rPr>
                                <w:rFonts w:ascii="Consolas" w:hAnsi="Consolas" w:cs="Consolas"/>
                                <w:color w:val="000000"/>
                                <w:sz w:val="19"/>
                                <w:szCs w:val="19"/>
                                <w:highlight w:val="white"/>
                              </w:rPr>
                              <w:t>MODEL(</w:t>
                            </w:r>
                            <w:proofErr w:type="spellStart"/>
                            <w:proofErr w:type="gramEnd"/>
                            <w:r>
                              <w:rPr>
                                <w:rFonts w:ascii="Consolas" w:hAnsi="Consolas" w:cs="Consolas"/>
                                <w:color w:val="000000"/>
                                <w:sz w:val="19"/>
                                <w:szCs w:val="19"/>
                                <w:highlight w:val="white"/>
                              </w:rPr>
                              <w:t>FunkyTV</w:t>
                            </w:r>
                            <w:proofErr w:type="spellEnd"/>
                            <w:r>
                              <w:rPr>
                                <w:rFonts w:ascii="Consolas" w:hAnsi="Consolas" w:cs="Consolas"/>
                                <w:color w:val="000000"/>
                                <w:sz w:val="19"/>
                                <w:szCs w:val="19"/>
                                <w:highlight w:val="white"/>
                              </w:rPr>
                              <w:t>,</w:t>
                            </w:r>
                          </w:p>
                          <w:p w14:paraId="2B7FFB2D" w14:textId="6E09886E" w:rsidR="00F43DA6" w:rsidRDefault="00F43DA6" w:rsidP="006276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Pr="00295C36">
                              <w:rPr>
                                <w:rFonts w:ascii="Consolas" w:hAnsi="Consolas" w:cs="Consolas"/>
                                <w:color w:val="000000"/>
                                <w:sz w:val="19"/>
                                <w:szCs w:val="19"/>
                              </w:rPr>
                              <w:t>WITH_</w:t>
                            </w:r>
                            <w:proofErr w:type="gramStart"/>
                            <w:r w:rsidR="00EB6D1F">
                              <w:rPr>
                                <w:rFonts w:ascii="Consolas" w:hAnsi="Consolas" w:cs="Consolas"/>
                                <w:color w:val="000000"/>
                                <w:sz w:val="19"/>
                                <w:szCs w:val="19"/>
                              </w:rPr>
                              <w:t>DATA</w:t>
                            </w:r>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screenSize</w:t>
                            </w:r>
                            <w:proofErr w:type="spellEnd"/>
                            <w:r>
                              <w:rPr>
                                <w:rFonts w:ascii="Consolas" w:hAnsi="Consolas" w:cs="Consolas"/>
                                <w:color w:val="000000"/>
                                <w:sz w:val="19"/>
                                <w:szCs w:val="19"/>
                                <w:highlight w:val="white"/>
                              </w:rPr>
                              <w:t>),</w:t>
                            </w:r>
                          </w:p>
                          <w:p w14:paraId="26D5CA2F" w14:textId="7EC3D71F" w:rsidR="00F43DA6" w:rsidRDefault="00F43D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Pr="00295C36">
                              <w:rPr>
                                <w:rFonts w:ascii="Consolas" w:hAnsi="Consolas" w:cs="Consolas"/>
                                <w:color w:val="000000"/>
                                <w:sz w:val="19"/>
                                <w:szCs w:val="19"/>
                              </w:rPr>
                              <w:t>WITH_</w:t>
                            </w:r>
                            <w:proofErr w:type="gramStart"/>
                            <w:r w:rsidR="00EB6D1F">
                              <w:rPr>
                                <w:rFonts w:ascii="Consolas" w:hAnsi="Consolas" w:cs="Consolas"/>
                                <w:color w:val="000000"/>
                                <w:sz w:val="19"/>
                                <w:szCs w:val="19"/>
                              </w:rPr>
                              <w:t>DATA</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bool, </w:t>
                            </w:r>
                            <w:proofErr w:type="spellStart"/>
                            <w:r>
                              <w:rPr>
                                <w:rFonts w:ascii="Consolas" w:hAnsi="Consolas" w:cs="Consolas"/>
                                <w:color w:val="000000"/>
                                <w:sz w:val="19"/>
                                <w:szCs w:val="19"/>
                                <w:highlight w:val="white"/>
                              </w:rPr>
                              <w:t>hasEthernet</w:t>
                            </w:r>
                            <w:proofErr w:type="spellEnd"/>
                            <w:r>
                              <w:rPr>
                                <w:rFonts w:ascii="Consolas" w:hAnsi="Consolas" w:cs="Consolas"/>
                                <w:color w:val="000000"/>
                                <w:sz w:val="19"/>
                                <w:szCs w:val="19"/>
                                <w:highlight w:val="white"/>
                              </w:rPr>
                              <w:t>),</w:t>
                            </w:r>
                          </w:p>
                          <w:p w14:paraId="5A5B79C4" w14:textId="6BC158E6" w:rsidR="00F43DA6" w:rsidRDefault="00F43D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Pr="00EB6D1F">
                              <w:rPr>
                                <w:rFonts w:ascii="Consolas" w:hAnsi="Consolas" w:cs="Consolas"/>
                                <w:color w:val="7030A0"/>
                                <w:sz w:val="19"/>
                                <w:szCs w:val="19"/>
                                <w:highlight w:val="white"/>
                              </w:rPr>
                              <w:t>…</w:t>
                            </w:r>
                          </w:p>
                          <w:p w14:paraId="413FDD1D" w14:textId="72002A43" w:rsidR="00F43DA6" w:rsidRDefault="00F43DA6" w:rsidP="006276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67F2858B" w14:textId="77777777" w:rsidR="00F43DA6" w:rsidRDefault="00F43DA6" w:rsidP="004B2A06">
                            <w:pPr>
                              <w:autoSpaceDE w:val="0"/>
                              <w:autoSpaceDN w:val="0"/>
                              <w:adjustRightInd w:val="0"/>
                              <w:spacing w:after="0" w:line="240" w:lineRule="auto"/>
                              <w:rPr>
                                <w:rFonts w:ascii="Consolas" w:hAnsi="Consolas" w:cs="Consolas"/>
                                <w:color w:val="6F008A"/>
                                <w:sz w:val="19"/>
                                <w:szCs w:val="19"/>
                                <w:highlight w:val="white"/>
                              </w:rPr>
                            </w:pPr>
                          </w:p>
                          <w:p w14:paraId="3B39D3F6" w14:textId="297FCEBC" w:rsidR="00F43DA6" w:rsidRDefault="00F43DA6" w:rsidP="004B2A06">
                            <w:pPr>
                              <w:autoSpaceDE w:val="0"/>
                              <w:autoSpaceDN w:val="0"/>
                              <w:adjustRightInd w:val="0"/>
                              <w:spacing w:after="0" w:line="240" w:lineRule="auto"/>
                              <w:rPr>
                                <w:rFonts w:ascii="Consolas" w:hAnsi="Consolas" w:cs="Consolas"/>
                                <w:color w:val="6F008A"/>
                                <w:sz w:val="19"/>
                                <w:szCs w:val="19"/>
                                <w:highlight w:val="white"/>
                              </w:rPr>
                            </w:pPr>
                            <w:r>
                              <w:rPr>
                                <w:rFonts w:ascii="Consolas" w:hAnsi="Consolas" w:cs="Consolas"/>
                                <w:color w:val="000000"/>
                                <w:sz w:val="19"/>
                                <w:szCs w:val="19"/>
                                <w:highlight w:val="white"/>
                              </w:rPr>
                              <w:t>END_IOT_</w:t>
                            </w:r>
                            <w:proofErr w:type="gramStart"/>
                            <w:r>
                              <w:rPr>
                                <w:rFonts w:ascii="Consolas" w:hAnsi="Consolas" w:cs="Consolas"/>
                                <w:color w:val="000000"/>
                                <w:sz w:val="19"/>
                                <w:szCs w:val="19"/>
                                <w:highlight w:val="white"/>
                              </w:rPr>
                              <w:t>DECLARATIONS(</w:t>
                            </w:r>
                            <w:proofErr w:type="spellStart"/>
                            <w:proofErr w:type="gramEnd"/>
                            <w:r>
                              <w:rPr>
                                <w:rFonts w:ascii="Consolas" w:hAnsi="Consolas" w:cs="Consolas"/>
                                <w:color w:val="000000"/>
                                <w:sz w:val="19"/>
                                <w:szCs w:val="19"/>
                                <w:highlight w:val="white"/>
                              </w:rPr>
                              <w:t>MyFunkyTV</w:t>
                            </w:r>
                            <w:proofErr w:type="spellEnd"/>
                            <w:r>
                              <w:rPr>
                                <w:rFonts w:ascii="Consolas" w:hAnsi="Consolas" w:cs="Consolas"/>
                                <w:color w:val="000000"/>
                                <w:sz w:val="19"/>
                                <w:szCs w:val="19"/>
                                <w:highlight w:val="white"/>
                              </w:rPr>
                              <w:t>);</w:t>
                            </w:r>
                          </w:p>
                          <w:p w14:paraId="5DFA1F67" w14:textId="77777777" w:rsidR="00F43DA6" w:rsidRDefault="00F43DA6" w:rsidP="004B2A06">
                            <w:pPr>
                              <w:autoSpaceDE w:val="0"/>
                              <w:autoSpaceDN w:val="0"/>
                              <w:adjustRightInd w:val="0"/>
                              <w:spacing w:after="0" w:line="240" w:lineRule="auto"/>
                              <w:rPr>
                                <w:rFonts w:ascii="Consolas" w:hAnsi="Consolas" w:cs="Consolas"/>
                                <w:color w:val="6F008A"/>
                                <w:sz w:val="19"/>
                                <w:szCs w:val="19"/>
                                <w:highlight w:val="white"/>
                              </w:rPr>
                            </w:pPr>
                            <w:r>
                              <w:rPr>
                                <w:rFonts w:ascii="Consolas" w:hAnsi="Consolas" w:cs="Consolas"/>
                                <w:color w:val="6F008A"/>
                                <w:sz w:val="19"/>
                                <w:szCs w:val="19"/>
                                <w:highlight w:val="white"/>
                              </w:rPr>
                              <w:t>…</w:t>
                            </w:r>
                          </w:p>
                          <w:p w14:paraId="5F93A090" w14:textId="77777777" w:rsidR="00F43DA6" w:rsidRDefault="00F43DA6" w:rsidP="004B2A06">
                            <w:pPr>
                              <w:autoSpaceDE w:val="0"/>
                              <w:autoSpaceDN w:val="0"/>
                              <w:adjustRightInd w:val="0"/>
                              <w:spacing w:after="0" w:line="240" w:lineRule="auto"/>
                              <w:rPr>
                                <w:rFonts w:ascii="Consolas" w:hAnsi="Consolas" w:cs="Consolas"/>
                                <w:color w:val="6F008A"/>
                                <w:sz w:val="19"/>
                                <w:szCs w:val="19"/>
                                <w:highlight w:val="white"/>
                              </w:rPr>
                            </w:pPr>
                          </w:p>
                          <w:p w14:paraId="3D838E9A" w14:textId="77777777" w:rsidR="00F43DA6" w:rsidRDefault="00F43DA6" w:rsidP="004B2A06">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main(</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argc</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argv</w:t>
                            </w:r>
                            <w:proofErr w:type="spellEnd"/>
                            <w:r>
                              <w:rPr>
                                <w:rFonts w:ascii="Consolas" w:hAnsi="Consolas" w:cs="Consolas"/>
                                <w:color w:val="000000"/>
                                <w:sz w:val="19"/>
                                <w:szCs w:val="19"/>
                                <w:highlight w:val="white"/>
                              </w:rPr>
                              <w:t>)</w:t>
                            </w:r>
                          </w:p>
                          <w:p w14:paraId="7B027F10" w14:textId="77777777" w:rsidR="00F43DA6" w:rsidRDefault="00F43DA6" w:rsidP="004B2A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29D16FD7" w14:textId="77777777" w:rsidR="00F43DA6" w:rsidRDefault="00F43DA6" w:rsidP="004B2A06">
                            <w:pPr>
                              <w:autoSpaceDE w:val="0"/>
                              <w:autoSpaceDN w:val="0"/>
                              <w:adjustRightInd w:val="0"/>
                              <w:spacing w:after="0" w:line="240" w:lineRule="auto"/>
                              <w:ind w:firstLine="720"/>
                              <w:rPr>
                                <w:rFonts w:ascii="Consolas" w:hAnsi="Consolas" w:cs="Consolas"/>
                                <w:color w:val="6F008A"/>
                                <w:sz w:val="19"/>
                                <w:szCs w:val="19"/>
                                <w:highlight w:val="white"/>
                              </w:rPr>
                            </w:pPr>
                            <w:r>
                              <w:rPr>
                                <w:rFonts w:ascii="Consolas" w:hAnsi="Consolas" w:cs="Consolas"/>
                                <w:color w:val="6F008A"/>
                                <w:sz w:val="19"/>
                                <w:szCs w:val="19"/>
                                <w:highlight w:val="white"/>
                              </w:rPr>
                              <w:t>…</w:t>
                            </w:r>
                          </w:p>
                          <w:p w14:paraId="0B21228A" w14:textId="5347D774" w:rsidR="00F43DA6" w:rsidRDefault="00F43DA6" w:rsidP="004B2A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t>FunkyTV</w:t>
                            </w:r>
                            <w:proofErr w:type="spellEnd"/>
                            <w:r>
                              <w:t xml:space="preserve">* </w:t>
                            </w:r>
                            <w:proofErr w:type="spellStart"/>
                            <w:r>
                              <w:rPr>
                                <w:rFonts w:ascii="Consolas" w:hAnsi="Consolas" w:cs="Consolas"/>
                                <w:color w:val="000000"/>
                                <w:sz w:val="19"/>
                                <w:szCs w:val="19"/>
                                <w:highlight w:val="white"/>
                              </w:rPr>
                              <w:t>funkyTV</w:t>
                            </w:r>
                            <w:proofErr w:type="spellEnd"/>
                            <w:r>
                              <w:rPr>
                                <w:rFonts w:ascii="Consolas" w:hAnsi="Consolas" w:cs="Consolas"/>
                                <w:color w:val="000000"/>
                                <w:sz w:val="19"/>
                                <w:szCs w:val="19"/>
                                <w:highlight w:val="white"/>
                              </w:rPr>
                              <w:t xml:space="preserve"> =</w:t>
                            </w:r>
                          </w:p>
                          <w:p w14:paraId="1136C0EF" w14:textId="33BE0D38" w:rsidR="00F43DA6" w:rsidRDefault="00F43DA6" w:rsidP="004B2A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6F008A"/>
                                <w:sz w:val="19"/>
                                <w:szCs w:val="19"/>
                                <w:highlight w:val="white"/>
                              </w:rPr>
                              <w:t>CREATE_</w:t>
                            </w:r>
                            <w:proofErr w:type="gramStart"/>
                            <w:r>
                              <w:rPr>
                                <w:rFonts w:ascii="Consolas" w:hAnsi="Consolas" w:cs="Consolas"/>
                                <w:color w:val="6F008A"/>
                                <w:sz w:val="19"/>
                                <w:szCs w:val="19"/>
                                <w:highlight w:val="white"/>
                              </w:rPr>
                              <w:t>DEVICE</w:t>
                            </w:r>
                            <w:r>
                              <w:rPr>
                                <w:rFonts w:ascii="Consolas" w:hAnsi="Consolas" w:cs="Consolas"/>
                                <w:color w:val="000000"/>
                                <w:sz w:val="19"/>
                                <w:szCs w:val="19"/>
                                <w:highlight w:val="white"/>
                              </w:rPr>
                              <w:t>(</w:t>
                            </w:r>
                            <w:proofErr w:type="spellStart"/>
                            <w:proofErr w:type="gramEnd"/>
                            <w:del w:id="181" w:author="Andrei Porumb" w:date="2015-08-10T12:15:00Z">
                              <w:r w:rsidR="00E9739E" w:rsidDel="00BF5117">
                                <w:rPr>
                                  <w:rFonts w:ascii="Consolas" w:hAnsi="Consolas" w:cs="Consolas"/>
                                  <w:color w:val="000000"/>
                                  <w:sz w:val="19"/>
                                  <w:szCs w:val="19"/>
                                  <w:highlight w:val="white"/>
                                </w:rPr>
                                <w:delText>iotHubClientHandle</w:delText>
                              </w:r>
                              <w:r w:rsidDel="00BF5117">
                                <w:rPr>
                                  <w:rFonts w:ascii="Consolas" w:hAnsi="Consolas" w:cs="Consolas"/>
                                  <w:color w:val="000000"/>
                                  <w:sz w:val="19"/>
                                  <w:szCs w:val="19"/>
                                  <w:highlight w:val="white"/>
                                </w:rPr>
                                <w:delText>,</w:delText>
                              </w:r>
                              <w:r w:rsidR="00DF58D3" w:rsidDel="00BF5117">
                                <w:rPr>
                                  <w:rFonts w:ascii="Consolas" w:hAnsi="Consolas" w:cs="Consolas"/>
                                  <w:color w:val="000000"/>
                                  <w:sz w:val="19"/>
                                  <w:szCs w:val="19"/>
                                  <w:highlight w:val="white"/>
                                </w:rPr>
                                <w:delText xml:space="preserve"> TRANSPORT_THREADED,</w:delText>
                              </w:r>
                              <w:r w:rsidDel="00BF5117">
                                <w:rPr>
                                  <w:rFonts w:ascii="Consolas" w:hAnsi="Consolas" w:cs="Consolas"/>
                                  <w:color w:val="000000"/>
                                  <w:sz w:val="19"/>
                                  <w:szCs w:val="19"/>
                                  <w:highlight w:val="white"/>
                                </w:rPr>
                                <w:delText xml:space="preserve"> </w:delText>
                              </w:r>
                            </w:del>
                            <w:r>
                              <w:rPr>
                                <w:rFonts w:ascii="Consolas" w:hAnsi="Consolas" w:cs="Consolas"/>
                                <w:color w:val="000000"/>
                                <w:sz w:val="19"/>
                                <w:szCs w:val="19"/>
                                <w:highlight w:val="white"/>
                              </w:rPr>
                              <w:t>MyFunkyTV</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FunkyTV</w:t>
                            </w:r>
                            <w:proofErr w:type="spellEnd"/>
                            <w:r>
                              <w:rPr>
                                <w:rFonts w:ascii="Consolas" w:hAnsi="Consolas" w:cs="Consolas"/>
                                <w:color w:val="000000"/>
                                <w:sz w:val="19"/>
                                <w:szCs w:val="19"/>
                                <w:highlight w:val="white"/>
                              </w:rPr>
                              <w:t>);</w:t>
                            </w:r>
                          </w:p>
                          <w:p w14:paraId="7C943829" w14:textId="77777777" w:rsidR="00F43DA6" w:rsidRDefault="00F43DA6" w:rsidP="004B2A06">
                            <w:pPr>
                              <w:autoSpaceDE w:val="0"/>
                              <w:autoSpaceDN w:val="0"/>
                              <w:adjustRightInd w:val="0"/>
                              <w:spacing w:after="0" w:line="240" w:lineRule="auto"/>
                              <w:ind w:firstLine="720"/>
                              <w:rPr>
                                <w:rFonts w:ascii="Consolas" w:hAnsi="Consolas" w:cs="Consolas"/>
                                <w:color w:val="000000"/>
                                <w:sz w:val="19"/>
                                <w:szCs w:val="19"/>
                                <w:highlight w:val="white"/>
                              </w:rPr>
                            </w:pPr>
                          </w:p>
                          <w:p w14:paraId="5D3B6498" w14:textId="77777777" w:rsidR="00F43DA6" w:rsidRPr="00EB6D1F" w:rsidRDefault="00F43DA6" w:rsidP="004B2A06">
                            <w:pPr>
                              <w:autoSpaceDE w:val="0"/>
                              <w:autoSpaceDN w:val="0"/>
                              <w:adjustRightInd w:val="0"/>
                              <w:spacing w:after="0" w:line="240" w:lineRule="auto"/>
                              <w:ind w:firstLine="720"/>
                              <w:rPr>
                                <w:rFonts w:ascii="Consolas" w:hAnsi="Consolas" w:cs="Consolas"/>
                                <w:color w:val="7030A0"/>
                                <w:sz w:val="19"/>
                                <w:szCs w:val="19"/>
                                <w:highlight w:val="white"/>
                              </w:rPr>
                            </w:pPr>
                            <w:r w:rsidRPr="00EB6D1F">
                              <w:rPr>
                                <w:rFonts w:ascii="Consolas" w:hAnsi="Consolas" w:cs="Consolas"/>
                                <w:color w:val="7030A0"/>
                                <w:sz w:val="19"/>
                                <w:szCs w:val="19"/>
                                <w:highlight w:val="white"/>
                              </w:rPr>
                              <w:t>…</w:t>
                            </w:r>
                          </w:p>
                          <w:p w14:paraId="4A8F040B" w14:textId="77777777" w:rsidR="00F43DA6" w:rsidRDefault="00F43DA6" w:rsidP="004B2A06">
                            <w:pPr>
                              <w:autoSpaceDE w:val="0"/>
                              <w:autoSpaceDN w:val="0"/>
                              <w:adjustRightInd w:val="0"/>
                              <w:spacing w:after="0" w:line="240" w:lineRule="auto"/>
                              <w:ind w:firstLine="720"/>
                              <w:rPr>
                                <w:rFonts w:ascii="Consolas" w:hAnsi="Consolas" w:cs="Consolas"/>
                                <w:color w:val="000000"/>
                                <w:sz w:val="19"/>
                                <w:szCs w:val="19"/>
                                <w:highlight w:val="white"/>
                              </w:rPr>
                            </w:pPr>
                          </w:p>
                          <w:p w14:paraId="6B9AF841" w14:textId="6A5F3B24" w:rsidR="00F43DA6" w:rsidRDefault="00F43DA6" w:rsidP="004B2A06">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6F008A"/>
                                <w:sz w:val="19"/>
                                <w:szCs w:val="19"/>
                                <w:highlight w:val="white"/>
                              </w:rPr>
                              <w:t>DESTROY_</w:t>
                            </w:r>
                            <w:proofErr w:type="gramStart"/>
                            <w:r>
                              <w:rPr>
                                <w:rFonts w:ascii="Consolas" w:hAnsi="Consolas" w:cs="Consolas"/>
                                <w:color w:val="6F008A"/>
                                <w:sz w:val="19"/>
                                <w:szCs w:val="19"/>
                                <w:highlight w:val="white"/>
                              </w:rPr>
                              <w:t>DEVICE</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device);</w:t>
                            </w:r>
                          </w:p>
                          <w:p w14:paraId="3332C2C9" w14:textId="77777777" w:rsidR="00F43DA6" w:rsidRDefault="00F43DA6" w:rsidP="004B2A06">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w:t>
                            </w:r>
                          </w:p>
                          <w:p w14:paraId="3D676586" w14:textId="77777777" w:rsidR="00F43DA6" w:rsidRDefault="00F43DA6" w:rsidP="004B2A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42AE8A9D" w14:textId="77777777" w:rsidR="00F43DA6" w:rsidRDefault="00F43DA6" w:rsidP="004B2A06">
                            <w:pPr>
                              <w:autoSpaceDE w:val="0"/>
                              <w:autoSpaceDN w:val="0"/>
                              <w:adjustRightInd w:val="0"/>
                              <w:spacing w:after="0" w:line="240" w:lineRule="auto"/>
                              <w:rPr>
                                <w:rFonts w:ascii="Consolas" w:hAnsi="Consolas" w:cs="Consolas"/>
                                <w:color w:val="000000"/>
                                <w:sz w:val="19"/>
                                <w:szCs w:val="19"/>
                                <w:highlight w:val="whit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A9D8A1" id="_x0000_s1038" type="#_x0000_t202" style="position:absolute;margin-left:411.8pt;margin-top:21.2pt;width:463pt;height:222pt;z-index:25165516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">
                <v:textbox>
                  <w:txbxContent>
                    <w:p w14:paraId="737C58AD" w14:textId="724078E1" w:rsidR="00F43DA6" w:rsidRDefault="00F43DA6" w:rsidP="006276D8">
                      <w:pPr>
                        <w:autoSpaceDE w:val="0"/>
                        <w:autoSpaceDN w:val="0"/>
                        <w:adjustRightInd w:val="0"/>
                        <w:spacing w:after="0" w:line="240" w:lineRule="auto"/>
                        <w:rPr>
                          <w:rFonts w:ascii="Consolas" w:hAnsi="Consolas" w:cs="Consolas"/>
                          <w:color w:val="000000"/>
                          <w:sz w:val="19"/>
                          <w:szCs w:val="19"/>
                        </w:rPr>
                      </w:pPr>
                      <w:r w:rsidRPr="00D16DB7">
                        <w:rPr>
                          <w:rFonts w:ascii="Consolas" w:hAnsi="Consolas" w:cs="Consolas"/>
                          <w:color w:val="000000"/>
                          <w:sz w:val="19"/>
                          <w:szCs w:val="19"/>
                        </w:rPr>
                        <w:t>BEGIN_IOT_</w:t>
                      </w:r>
                      <w:proofErr w:type="gramStart"/>
                      <w:r w:rsidRPr="00D16DB7">
                        <w:rPr>
                          <w:rFonts w:ascii="Consolas" w:hAnsi="Consolas" w:cs="Consolas"/>
                          <w:color w:val="000000"/>
                          <w:sz w:val="19"/>
                          <w:szCs w:val="19"/>
                        </w:rPr>
                        <w:t>DECLARATIONS(</w:t>
                      </w:r>
                      <w:proofErr w:type="spellStart"/>
                      <w:proofErr w:type="gramEnd"/>
                      <w:r w:rsidRPr="00D16DB7">
                        <w:rPr>
                          <w:rFonts w:ascii="Consolas" w:hAnsi="Consolas" w:cs="Consolas"/>
                          <w:color w:val="000000"/>
                          <w:sz w:val="19"/>
                          <w:szCs w:val="19"/>
                        </w:rPr>
                        <w:t>MyFunkyTV</w:t>
                      </w:r>
                      <w:proofErr w:type="spellEnd"/>
                      <w:r w:rsidRPr="00D16DB7">
                        <w:rPr>
                          <w:rFonts w:ascii="Consolas" w:hAnsi="Consolas" w:cs="Consolas"/>
                          <w:color w:val="000000"/>
                          <w:sz w:val="19"/>
                          <w:szCs w:val="19"/>
                        </w:rPr>
                        <w:t>);</w:t>
                      </w:r>
                    </w:p>
                    <w:p w14:paraId="2E6A332B" w14:textId="77777777" w:rsidR="00F43DA6" w:rsidRDefault="00F43DA6" w:rsidP="006276D8">
                      <w:pPr>
                        <w:autoSpaceDE w:val="0"/>
                        <w:autoSpaceDN w:val="0"/>
                        <w:adjustRightInd w:val="0"/>
                        <w:spacing w:after="0" w:line="240" w:lineRule="auto"/>
                        <w:rPr>
                          <w:rFonts w:ascii="Consolas" w:hAnsi="Consolas" w:cs="Consolas"/>
                          <w:color w:val="000000"/>
                          <w:sz w:val="19"/>
                          <w:szCs w:val="19"/>
                          <w:highlight w:val="white"/>
                        </w:rPr>
                      </w:pPr>
                    </w:p>
                    <w:p w14:paraId="5A668EC5" w14:textId="0CB56B58" w:rsidR="00F43DA6" w:rsidRDefault="00F43DA6" w:rsidP="006276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DECLARE_IOT_</w:t>
                      </w:r>
                      <w:proofErr w:type="gramStart"/>
                      <w:r>
                        <w:rPr>
                          <w:rFonts w:ascii="Consolas" w:hAnsi="Consolas" w:cs="Consolas"/>
                          <w:color w:val="000000"/>
                          <w:sz w:val="19"/>
                          <w:szCs w:val="19"/>
                          <w:highlight w:val="white"/>
                        </w:rPr>
                        <w:t>MODEL(</w:t>
                      </w:r>
                      <w:proofErr w:type="spellStart"/>
                      <w:proofErr w:type="gramEnd"/>
                      <w:r>
                        <w:rPr>
                          <w:rFonts w:ascii="Consolas" w:hAnsi="Consolas" w:cs="Consolas"/>
                          <w:color w:val="000000"/>
                          <w:sz w:val="19"/>
                          <w:szCs w:val="19"/>
                          <w:highlight w:val="white"/>
                        </w:rPr>
                        <w:t>FunkyTV</w:t>
                      </w:r>
                      <w:proofErr w:type="spellEnd"/>
                      <w:r>
                        <w:rPr>
                          <w:rFonts w:ascii="Consolas" w:hAnsi="Consolas" w:cs="Consolas"/>
                          <w:color w:val="000000"/>
                          <w:sz w:val="19"/>
                          <w:szCs w:val="19"/>
                          <w:highlight w:val="white"/>
                        </w:rPr>
                        <w:t>,</w:t>
                      </w:r>
                    </w:p>
                    <w:p w14:paraId="2B7FFB2D" w14:textId="6E09886E" w:rsidR="00F43DA6" w:rsidRDefault="00F43DA6" w:rsidP="006276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Pr="00295C36">
                        <w:rPr>
                          <w:rFonts w:ascii="Consolas" w:hAnsi="Consolas" w:cs="Consolas"/>
                          <w:color w:val="000000"/>
                          <w:sz w:val="19"/>
                          <w:szCs w:val="19"/>
                        </w:rPr>
                        <w:t>WITH_</w:t>
                      </w:r>
                      <w:proofErr w:type="gramStart"/>
                      <w:r w:rsidR="00EB6D1F">
                        <w:rPr>
                          <w:rFonts w:ascii="Consolas" w:hAnsi="Consolas" w:cs="Consolas"/>
                          <w:color w:val="000000"/>
                          <w:sz w:val="19"/>
                          <w:szCs w:val="19"/>
                        </w:rPr>
                        <w:t>DATA</w:t>
                      </w:r>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screenSize</w:t>
                      </w:r>
                      <w:proofErr w:type="spellEnd"/>
                      <w:r>
                        <w:rPr>
                          <w:rFonts w:ascii="Consolas" w:hAnsi="Consolas" w:cs="Consolas"/>
                          <w:color w:val="000000"/>
                          <w:sz w:val="19"/>
                          <w:szCs w:val="19"/>
                          <w:highlight w:val="white"/>
                        </w:rPr>
                        <w:t>),</w:t>
                      </w:r>
                    </w:p>
                    <w:p w14:paraId="26D5CA2F" w14:textId="7EC3D71F" w:rsidR="00F43DA6" w:rsidRDefault="00F43D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Pr="00295C36">
                        <w:rPr>
                          <w:rFonts w:ascii="Consolas" w:hAnsi="Consolas" w:cs="Consolas"/>
                          <w:color w:val="000000"/>
                          <w:sz w:val="19"/>
                          <w:szCs w:val="19"/>
                        </w:rPr>
                        <w:t>WITH_</w:t>
                      </w:r>
                      <w:proofErr w:type="gramStart"/>
                      <w:r w:rsidR="00EB6D1F">
                        <w:rPr>
                          <w:rFonts w:ascii="Consolas" w:hAnsi="Consolas" w:cs="Consolas"/>
                          <w:color w:val="000000"/>
                          <w:sz w:val="19"/>
                          <w:szCs w:val="19"/>
                        </w:rPr>
                        <w:t>DATA</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bool, </w:t>
                      </w:r>
                      <w:proofErr w:type="spellStart"/>
                      <w:r>
                        <w:rPr>
                          <w:rFonts w:ascii="Consolas" w:hAnsi="Consolas" w:cs="Consolas"/>
                          <w:color w:val="000000"/>
                          <w:sz w:val="19"/>
                          <w:szCs w:val="19"/>
                          <w:highlight w:val="white"/>
                        </w:rPr>
                        <w:t>hasEthernet</w:t>
                      </w:r>
                      <w:proofErr w:type="spellEnd"/>
                      <w:r>
                        <w:rPr>
                          <w:rFonts w:ascii="Consolas" w:hAnsi="Consolas" w:cs="Consolas"/>
                          <w:color w:val="000000"/>
                          <w:sz w:val="19"/>
                          <w:szCs w:val="19"/>
                          <w:highlight w:val="white"/>
                        </w:rPr>
                        <w:t>),</w:t>
                      </w:r>
                    </w:p>
                    <w:p w14:paraId="5A5B79C4" w14:textId="6BC158E6" w:rsidR="00F43DA6" w:rsidRDefault="00F43D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Pr="00EB6D1F">
                        <w:rPr>
                          <w:rFonts w:ascii="Consolas" w:hAnsi="Consolas" w:cs="Consolas"/>
                          <w:color w:val="7030A0"/>
                          <w:sz w:val="19"/>
                          <w:szCs w:val="19"/>
                          <w:highlight w:val="white"/>
                        </w:rPr>
                        <w:t>…</w:t>
                      </w:r>
                    </w:p>
                    <w:p w14:paraId="413FDD1D" w14:textId="72002A43" w:rsidR="00F43DA6" w:rsidRDefault="00F43DA6" w:rsidP="006276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67F2858B" w14:textId="77777777" w:rsidR="00F43DA6" w:rsidRDefault="00F43DA6" w:rsidP="004B2A06">
                      <w:pPr>
                        <w:autoSpaceDE w:val="0"/>
                        <w:autoSpaceDN w:val="0"/>
                        <w:adjustRightInd w:val="0"/>
                        <w:spacing w:after="0" w:line="240" w:lineRule="auto"/>
                        <w:rPr>
                          <w:rFonts w:ascii="Consolas" w:hAnsi="Consolas" w:cs="Consolas"/>
                          <w:color w:val="6F008A"/>
                          <w:sz w:val="19"/>
                          <w:szCs w:val="19"/>
                          <w:highlight w:val="white"/>
                        </w:rPr>
                      </w:pPr>
                    </w:p>
                    <w:p w14:paraId="3B39D3F6" w14:textId="297FCEBC" w:rsidR="00F43DA6" w:rsidRDefault="00F43DA6" w:rsidP="004B2A06">
                      <w:pPr>
                        <w:autoSpaceDE w:val="0"/>
                        <w:autoSpaceDN w:val="0"/>
                        <w:adjustRightInd w:val="0"/>
                        <w:spacing w:after="0" w:line="240" w:lineRule="auto"/>
                        <w:rPr>
                          <w:rFonts w:ascii="Consolas" w:hAnsi="Consolas" w:cs="Consolas"/>
                          <w:color w:val="6F008A"/>
                          <w:sz w:val="19"/>
                          <w:szCs w:val="19"/>
                          <w:highlight w:val="white"/>
                        </w:rPr>
                      </w:pPr>
                      <w:r>
                        <w:rPr>
                          <w:rFonts w:ascii="Consolas" w:hAnsi="Consolas" w:cs="Consolas"/>
                          <w:color w:val="000000"/>
                          <w:sz w:val="19"/>
                          <w:szCs w:val="19"/>
                          <w:highlight w:val="white"/>
                        </w:rPr>
                        <w:t>END_IOT_</w:t>
                      </w:r>
                      <w:proofErr w:type="gramStart"/>
                      <w:r>
                        <w:rPr>
                          <w:rFonts w:ascii="Consolas" w:hAnsi="Consolas" w:cs="Consolas"/>
                          <w:color w:val="000000"/>
                          <w:sz w:val="19"/>
                          <w:szCs w:val="19"/>
                          <w:highlight w:val="white"/>
                        </w:rPr>
                        <w:t>DECLARATIONS(</w:t>
                      </w:r>
                      <w:proofErr w:type="spellStart"/>
                      <w:proofErr w:type="gramEnd"/>
                      <w:r>
                        <w:rPr>
                          <w:rFonts w:ascii="Consolas" w:hAnsi="Consolas" w:cs="Consolas"/>
                          <w:color w:val="000000"/>
                          <w:sz w:val="19"/>
                          <w:szCs w:val="19"/>
                          <w:highlight w:val="white"/>
                        </w:rPr>
                        <w:t>MyFunkyTV</w:t>
                      </w:r>
                      <w:proofErr w:type="spellEnd"/>
                      <w:r>
                        <w:rPr>
                          <w:rFonts w:ascii="Consolas" w:hAnsi="Consolas" w:cs="Consolas"/>
                          <w:color w:val="000000"/>
                          <w:sz w:val="19"/>
                          <w:szCs w:val="19"/>
                          <w:highlight w:val="white"/>
                        </w:rPr>
                        <w:t>);</w:t>
                      </w:r>
                    </w:p>
                    <w:p w14:paraId="5DFA1F67" w14:textId="77777777" w:rsidR="00F43DA6" w:rsidRDefault="00F43DA6" w:rsidP="004B2A06">
                      <w:pPr>
                        <w:autoSpaceDE w:val="0"/>
                        <w:autoSpaceDN w:val="0"/>
                        <w:adjustRightInd w:val="0"/>
                        <w:spacing w:after="0" w:line="240" w:lineRule="auto"/>
                        <w:rPr>
                          <w:rFonts w:ascii="Consolas" w:hAnsi="Consolas" w:cs="Consolas"/>
                          <w:color w:val="6F008A"/>
                          <w:sz w:val="19"/>
                          <w:szCs w:val="19"/>
                          <w:highlight w:val="white"/>
                        </w:rPr>
                      </w:pPr>
                      <w:r>
                        <w:rPr>
                          <w:rFonts w:ascii="Consolas" w:hAnsi="Consolas" w:cs="Consolas"/>
                          <w:color w:val="6F008A"/>
                          <w:sz w:val="19"/>
                          <w:szCs w:val="19"/>
                          <w:highlight w:val="white"/>
                        </w:rPr>
                        <w:t>…</w:t>
                      </w:r>
                    </w:p>
                    <w:p w14:paraId="5F93A090" w14:textId="77777777" w:rsidR="00F43DA6" w:rsidRDefault="00F43DA6" w:rsidP="004B2A06">
                      <w:pPr>
                        <w:autoSpaceDE w:val="0"/>
                        <w:autoSpaceDN w:val="0"/>
                        <w:adjustRightInd w:val="0"/>
                        <w:spacing w:after="0" w:line="240" w:lineRule="auto"/>
                        <w:rPr>
                          <w:rFonts w:ascii="Consolas" w:hAnsi="Consolas" w:cs="Consolas"/>
                          <w:color w:val="6F008A"/>
                          <w:sz w:val="19"/>
                          <w:szCs w:val="19"/>
                          <w:highlight w:val="white"/>
                        </w:rPr>
                      </w:pPr>
                    </w:p>
                    <w:p w14:paraId="3D838E9A" w14:textId="77777777" w:rsidR="00F43DA6" w:rsidRDefault="00F43DA6" w:rsidP="004B2A06">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main(</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argc</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argv</w:t>
                      </w:r>
                      <w:proofErr w:type="spellEnd"/>
                      <w:r>
                        <w:rPr>
                          <w:rFonts w:ascii="Consolas" w:hAnsi="Consolas" w:cs="Consolas"/>
                          <w:color w:val="000000"/>
                          <w:sz w:val="19"/>
                          <w:szCs w:val="19"/>
                          <w:highlight w:val="white"/>
                        </w:rPr>
                        <w:t>)</w:t>
                      </w:r>
                    </w:p>
                    <w:p w14:paraId="7B027F10" w14:textId="77777777" w:rsidR="00F43DA6" w:rsidRDefault="00F43DA6" w:rsidP="004B2A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29D16FD7" w14:textId="77777777" w:rsidR="00F43DA6" w:rsidRDefault="00F43DA6" w:rsidP="004B2A06">
                      <w:pPr>
                        <w:autoSpaceDE w:val="0"/>
                        <w:autoSpaceDN w:val="0"/>
                        <w:adjustRightInd w:val="0"/>
                        <w:spacing w:after="0" w:line="240" w:lineRule="auto"/>
                        <w:ind w:firstLine="720"/>
                        <w:rPr>
                          <w:rFonts w:ascii="Consolas" w:hAnsi="Consolas" w:cs="Consolas"/>
                          <w:color w:val="6F008A"/>
                          <w:sz w:val="19"/>
                          <w:szCs w:val="19"/>
                          <w:highlight w:val="white"/>
                        </w:rPr>
                      </w:pPr>
                      <w:r>
                        <w:rPr>
                          <w:rFonts w:ascii="Consolas" w:hAnsi="Consolas" w:cs="Consolas"/>
                          <w:color w:val="6F008A"/>
                          <w:sz w:val="19"/>
                          <w:szCs w:val="19"/>
                          <w:highlight w:val="white"/>
                        </w:rPr>
                        <w:t>…</w:t>
                      </w:r>
                    </w:p>
                    <w:p w14:paraId="0B21228A" w14:textId="5347D774" w:rsidR="00F43DA6" w:rsidRDefault="00F43DA6" w:rsidP="004B2A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t>FunkyTV</w:t>
                      </w:r>
                      <w:proofErr w:type="spellEnd"/>
                      <w:r>
                        <w:t xml:space="preserve">* </w:t>
                      </w:r>
                      <w:proofErr w:type="spellStart"/>
                      <w:r>
                        <w:rPr>
                          <w:rFonts w:ascii="Consolas" w:hAnsi="Consolas" w:cs="Consolas"/>
                          <w:color w:val="000000"/>
                          <w:sz w:val="19"/>
                          <w:szCs w:val="19"/>
                          <w:highlight w:val="white"/>
                        </w:rPr>
                        <w:t>funkyTV</w:t>
                      </w:r>
                      <w:proofErr w:type="spellEnd"/>
                      <w:r>
                        <w:rPr>
                          <w:rFonts w:ascii="Consolas" w:hAnsi="Consolas" w:cs="Consolas"/>
                          <w:color w:val="000000"/>
                          <w:sz w:val="19"/>
                          <w:szCs w:val="19"/>
                          <w:highlight w:val="white"/>
                        </w:rPr>
                        <w:t xml:space="preserve"> =</w:t>
                      </w:r>
                    </w:p>
                    <w:p w14:paraId="1136C0EF" w14:textId="33BE0D38" w:rsidR="00F43DA6" w:rsidRDefault="00F43DA6" w:rsidP="004B2A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6F008A"/>
                          <w:sz w:val="19"/>
                          <w:szCs w:val="19"/>
                          <w:highlight w:val="white"/>
                        </w:rPr>
                        <w:t>CREATE_</w:t>
                      </w:r>
                      <w:proofErr w:type="gramStart"/>
                      <w:r>
                        <w:rPr>
                          <w:rFonts w:ascii="Consolas" w:hAnsi="Consolas" w:cs="Consolas"/>
                          <w:color w:val="6F008A"/>
                          <w:sz w:val="19"/>
                          <w:szCs w:val="19"/>
                          <w:highlight w:val="white"/>
                        </w:rPr>
                        <w:t>DEVICE</w:t>
                      </w:r>
                      <w:r>
                        <w:rPr>
                          <w:rFonts w:ascii="Consolas" w:hAnsi="Consolas" w:cs="Consolas"/>
                          <w:color w:val="000000"/>
                          <w:sz w:val="19"/>
                          <w:szCs w:val="19"/>
                          <w:highlight w:val="white"/>
                        </w:rPr>
                        <w:t>(</w:t>
                      </w:r>
                      <w:proofErr w:type="spellStart"/>
                      <w:proofErr w:type="gramEnd"/>
                      <w:del w:id="201" w:author="Andrei Porumb" w:date="2015-08-10T12:15:00Z">
                        <w:r w:rsidR="00E9739E" w:rsidDel="00BF5117">
                          <w:rPr>
                            <w:rFonts w:ascii="Consolas" w:hAnsi="Consolas" w:cs="Consolas"/>
                            <w:color w:val="000000"/>
                            <w:sz w:val="19"/>
                            <w:szCs w:val="19"/>
                            <w:highlight w:val="white"/>
                          </w:rPr>
                          <w:delText>iotHubClientHandle</w:delText>
                        </w:r>
                        <w:r w:rsidDel="00BF5117">
                          <w:rPr>
                            <w:rFonts w:ascii="Consolas" w:hAnsi="Consolas" w:cs="Consolas"/>
                            <w:color w:val="000000"/>
                            <w:sz w:val="19"/>
                            <w:szCs w:val="19"/>
                            <w:highlight w:val="white"/>
                          </w:rPr>
                          <w:delText>,</w:delText>
                        </w:r>
                        <w:r w:rsidR="00DF58D3" w:rsidDel="00BF5117">
                          <w:rPr>
                            <w:rFonts w:ascii="Consolas" w:hAnsi="Consolas" w:cs="Consolas"/>
                            <w:color w:val="000000"/>
                            <w:sz w:val="19"/>
                            <w:szCs w:val="19"/>
                            <w:highlight w:val="white"/>
                          </w:rPr>
                          <w:delText xml:space="preserve"> TRANSPORT_THREADED,</w:delText>
                        </w:r>
                        <w:r w:rsidDel="00BF5117">
                          <w:rPr>
                            <w:rFonts w:ascii="Consolas" w:hAnsi="Consolas" w:cs="Consolas"/>
                            <w:color w:val="000000"/>
                            <w:sz w:val="19"/>
                            <w:szCs w:val="19"/>
                            <w:highlight w:val="white"/>
                          </w:rPr>
                          <w:delText xml:space="preserve"> </w:delText>
                        </w:r>
                      </w:del>
                      <w:r>
                        <w:rPr>
                          <w:rFonts w:ascii="Consolas" w:hAnsi="Consolas" w:cs="Consolas"/>
                          <w:color w:val="000000"/>
                          <w:sz w:val="19"/>
                          <w:szCs w:val="19"/>
                          <w:highlight w:val="white"/>
                        </w:rPr>
                        <w:t>MyFunkyTV</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FunkyTV</w:t>
                      </w:r>
                      <w:proofErr w:type="spellEnd"/>
                      <w:r>
                        <w:rPr>
                          <w:rFonts w:ascii="Consolas" w:hAnsi="Consolas" w:cs="Consolas"/>
                          <w:color w:val="000000"/>
                          <w:sz w:val="19"/>
                          <w:szCs w:val="19"/>
                          <w:highlight w:val="white"/>
                        </w:rPr>
                        <w:t>);</w:t>
                      </w:r>
                    </w:p>
                    <w:p w14:paraId="7C943829" w14:textId="77777777" w:rsidR="00F43DA6" w:rsidRDefault="00F43DA6" w:rsidP="004B2A06">
                      <w:pPr>
                        <w:autoSpaceDE w:val="0"/>
                        <w:autoSpaceDN w:val="0"/>
                        <w:adjustRightInd w:val="0"/>
                        <w:spacing w:after="0" w:line="240" w:lineRule="auto"/>
                        <w:ind w:firstLine="720"/>
                        <w:rPr>
                          <w:rFonts w:ascii="Consolas" w:hAnsi="Consolas" w:cs="Consolas"/>
                          <w:color w:val="000000"/>
                          <w:sz w:val="19"/>
                          <w:szCs w:val="19"/>
                          <w:highlight w:val="white"/>
                        </w:rPr>
                      </w:pPr>
                    </w:p>
                    <w:p w14:paraId="5D3B6498" w14:textId="77777777" w:rsidR="00F43DA6" w:rsidRPr="00EB6D1F" w:rsidRDefault="00F43DA6" w:rsidP="004B2A06">
                      <w:pPr>
                        <w:autoSpaceDE w:val="0"/>
                        <w:autoSpaceDN w:val="0"/>
                        <w:adjustRightInd w:val="0"/>
                        <w:spacing w:after="0" w:line="240" w:lineRule="auto"/>
                        <w:ind w:firstLine="720"/>
                        <w:rPr>
                          <w:rFonts w:ascii="Consolas" w:hAnsi="Consolas" w:cs="Consolas"/>
                          <w:color w:val="7030A0"/>
                          <w:sz w:val="19"/>
                          <w:szCs w:val="19"/>
                          <w:highlight w:val="white"/>
                        </w:rPr>
                      </w:pPr>
                      <w:r w:rsidRPr="00EB6D1F">
                        <w:rPr>
                          <w:rFonts w:ascii="Consolas" w:hAnsi="Consolas" w:cs="Consolas"/>
                          <w:color w:val="7030A0"/>
                          <w:sz w:val="19"/>
                          <w:szCs w:val="19"/>
                          <w:highlight w:val="white"/>
                        </w:rPr>
                        <w:t>…</w:t>
                      </w:r>
                    </w:p>
                    <w:p w14:paraId="4A8F040B" w14:textId="77777777" w:rsidR="00F43DA6" w:rsidRDefault="00F43DA6" w:rsidP="004B2A06">
                      <w:pPr>
                        <w:autoSpaceDE w:val="0"/>
                        <w:autoSpaceDN w:val="0"/>
                        <w:adjustRightInd w:val="0"/>
                        <w:spacing w:after="0" w:line="240" w:lineRule="auto"/>
                        <w:ind w:firstLine="720"/>
                        <w:rPr>
                          <w:rFonts w:ascii="Consolas" w:hAnsi="Consolas" w:cs="Consolas"/>
                          <w:color w:val="000000"/>
                          <w:sz w:val="19"/>
                          <w:szCs w:val="19"/>
                          <w:highlight w:val="white"/>
                        </w:rPr>
                      </w:pPr>
                    </w:p>
                    <w:p w14:paraId="6B9AF841" w14:textId="6A5F3B24" w:rsidR="00F43DA6" w:rsidRDefault="00F43DA6" w:rsidP="004B2A06">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6F008A"/>
                          <w:sz w:val="19"/>
                          <w:szCs w:val="19"/>
                          <w:highlight w:val="white"/>
                        </w:rPr>
                        <w:t>DESTROY_</w:t>
                      </w:r>
                      <w:proofErr w:type="gramStart"/>
                      <w:r>
                        <w:rPr>
                          <w:rFonts w:ascii="Consolas" w:hAnsi="Consolas" w:cs="Consolas"/>
                          <w:color w:val="6F008A"/>
                          <w:sz w:val="19"/>
                          <w:szCs w:val="19"/>
                          <w:highlight w:val="white"/>
                        </w:rPr>
                        <w:t>DEVICE</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device);</w:t>
                      </w:r>
                    </w:p>
                    <w:p w14:paraId="3332C2C9" w14:textId="77777777" w:rsidR="00F43DA6" w:rsidRDefault="00F43DA6" w:rsidP="004B2A06">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w:t>
                      </w:r>
                    </w:p>
                    <w:p w14:paraId="3D676586" w14:textId="77777777" w:rsidR="00F43DA6" w:rsidRDefault="00F43DA6" w:rsidP="004B2A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42AE8A9D" w14:textId="77777777" w:rsidR="00F43DA6" w:rsidRDefault="00F43DA6" w:rsidP="004B2A06">
                      <w:pPr>
                        <w:autoSpaceDE w:val="0"/>
                        <w:autoSpaceDN w:val="0"/>
                        <w:adjustRightInd w:val="0"/>
                        <w:spacing w:after="0" w:line="240" w:lineRule="auto"/>
                        <w:rPr>
                          <w:rFonts w:ascii="Consolas" w:hAnsi="Consolas" w:cs="Consolas"/>
                          <w:color w:val="000000"/>
                          <w:sz w:val="19"/>
                          <w:szCs w:val="19"/>
                          <w:highlight w:val="white"/>
                        </w:rPr>
                      </w:pPr>
                    </w:p>
                  </w:txbxContent>
                </v:textbox>
                <w10:wrap type="topAndBottom" anchorx="margin"/>
              </v:shape>
            </w:pict>
          </mc:Fallback>
        </mc:AlternateContent>
      </w:r>
    </w:p>
    <w:p w14:paraId="291E9409" w14:textId="211E403D" w:rsidR="001662F4" w:rsidDel="00884759" w:rsidRDefault="001662F4">
      <w:pPr>
        <w:pStyle w:val="Heading2"/>
        <w:rPr>
          <w:del w:id="182" w:author="Andrei Porumb" w:date="2015-08-10T12:15:00Z"/>
        </w:rPr>
      </w:pPr>
      <w:del w:id="183" w:author="Andrei Porumb" w:date="2015-08-10T12:15:00Z">
        <w:r w:rsidDel="00884759">
          <w:delText>Scheduling work by using TRANSPORT_LL as transport type</w:delText>
        </w:r>
      </w:del>
    </w:p>
    <w:p w14:paraId="0FF88891" w14:textId="4B179F2C" w:rsidR="001662F4" w:rsidDel="00884759" w:rsidRDefault="001662F4">
      <w:pPr>
        <w:keepNext/>
        <w:keepLines/>
        <w:spacing w:before="40" w:after="0"/>
        <w:outlineLvl w:val="1"/>
        <w:rPr>
          <w:del w:id="184" w:author="Andrei Porumb" w:date="2015-08-10T12:15:00Z"/>
        </w:rPr>
        <w:pPrChange w:id="185" w:author="Andrei Porumb" w:date="2015-08-10T12:15:00Z">
          <w:pPr/>
        </w:pPrChange>
      </w:pPr>
      <w:del w:id="186" w:author="Andrei Porumb" w:date="2015-08-10T12:15:00Z">
        <w:r w:rsidDel="00884759">
          <w:delText>If the transport type used to create a device is TRANSPORT_THREADED, the IoT Hub client will spin a thread in order to schedule the underlying work done by the transport.</w:delText>
        </w:r>
      </w:del>
    </w:p>
    <w:p w14:paraId="1521D924" w14:textId="360B214C" w:rsidR="001662F4" w:rsidDel="00884759" w:rsidRDefault="001662F4">
      <w:pPr>
        <w:keepNext/>
        <w:keepLines/>
        <w:spacing w:before="40" w:after="0"/>
        <w:outlineLvl w:val="1"/>
        <w:rPr>
          <w:del w:id="187" w:author="Andrei Porumb" w:date="2015-08-10T12:15:00Z"/>
        </w:rPr>
        <w:pPrChange w:id="188" w:author="Andrei Porumb" w:date="2015-08-10T12:15:00Z">
          <w:pPr/>
        </w:pPrChange>
      </w:pPr>
      <w:del w:id="189" w:author="Andrei Porumb" w:date="2015-08-10T12:15:00Z">
        <w:r w:rsidDel="00884759">
          <w:delText>If the transport type used to create a device is TRANSPORT_LL, the user code is responsible for scheduling when the work done by the transport should happen.</w:delText>
        </w:r>
      </w:del>
    </w:p>
    <w:p w14:paraId="4E93F293" w14:textId="749915DD" w:rsidR="001662F4" w:rsidDel="00884759" w:rsidRDefault="001662F4">
      <w:pPr>
        <w:keepNext/>
        <w:keepLines/>
        <w:spacing w:before="40" w:after="0"/>
        <w:outlineLvl w:val="1"/>
        <w:rPr>
          <w:del w:id="190" w:author="Andrei Porumb" w:date="2015-08-10T12:15:00Z"/>
        </w:rPr>
        <w:pPrChange w:id="191" w:author="Andrei Porumb" w:date="2015-08-10T12:15:00Z">
          <w:pPr/>
        </w:pPrChange>
      </w:pPr>
      <w:del w:id="192" w:author="Andrei Porumb" w:date="2015-08-10T12:15:00Z">
        <w:r w:rsidDel="00884759">
          <w:rPr>
            <w:u w:val="single"/>
          </w:rPr>
          <w:delText>Example</w:delText>
        </w:r>
        <w:r w:rsidDel="00884759">
          <w:delText>:</w:delText>
        </w:r>
      </w:del>
    </w:p>
    <w:p w14:paraId="1C896E1C" w14:textId="2FE8B227" w:rsidR="001662F4" w:rsidDel="00884759" w:rsidRDefault="001662F4">
      <w:pPr>
        <w:keepNext/>
        <w:keepLines/>
        <w:spacing w:before="40" w:after="0"/>
        <w:outlineLvl w:val="1"/>
        <w:rPr>
          <w:del w:id="193" w:author="Andrei Porumb" w:date="2015-08-10T12:15:00Z"/>
        </w:rPr>
        <w:pPrChange w:id="194" w:author="Andrei Porumb" w:date="2015-08-10T12:15:00Z">
          <w:pPr/>
        </w:pPrChange>
      </w:pPr>
    </w:p>
    <w:p w14:paraId="77AC728D" w14:textId="0D07472E" w:rsidR="001662F4" w:rsidRPr="00BF03A9" w:rsidRDefault="001662F4">
      <w:pPr>
        <w:keepNext/>
        <w:keepLines/>
        <w:spacing w:before="40" w:after="0"/>
        <w:outlineLvl w:val="1"/>
        <w:pPrChange w:id="195" w:author="Andrei Porumb" w:date="2015-08-10T12:15:00Z">
          <w:pPr/>
        </w:pPrChange>
      </w:pPr>
      <w:del w:id="196" w:author="Andrei Porumb" w:date="2015-08-10T12:15:00Z">
        <w:r w:rsidRPr="004D7129" w:rsidDel="00884759">
          <w:rPr>
            <w:noProof/>
            <w:u w:val="single"/>
          </w:rPr>
          <mc:AlternateContent>
            <mc:Choice Requires="wps">
              <w:drawing>
                <wp:anchor distT="45720" distB="45720" distL="114300" distR="114300" simplePos="0" relativeHeight="251664896" behindDoc="0" locked="0" layoutInCell="1" allowOverlap="1" wp14:anchorId="1E0D6A13" wp14:editId="53B6BD74">
                  <wp:simplePos x="0" y="0"/>
                  <wp:positionH relativeFrom="margin">
                    <wp:align>left</wp:align>
                  </wp:positionH>
                  <wp:positionV relativeFrom="paragraph">
                    <wp:posOffset>332105</wp:posOffset>
                  </wp:positionV>
                  <wp:extent cx="6459855" cy="4886325"/>
                  <wp:effectExtent l="0" t="0" r="17145" b="28575"/>
                  <wp:wrapTopAndBottom/>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9855" cy="4886696"/>
                          </a:xfrm>
                          <a:prstGeom prst="rect">
                            <a:avLst/>
                          </a:prstGeom>
                          <a:solidFill>
                            <a:srgbClr val="FFFFFF"/>
                          </a:solidFill>
                          <a:ln w="9525">
                            <a:solidFill>
                              <a:srgbClr val="000000"/>
                            </a:solidFill>
                            <a:miter lim="800000"/>
                            <a:headEnd/>
                            <a:tailEnd/>
                          </a:ln>
                        </wps:spPr>
                        <wps:txbx>
                          <w:txbxContent>
                            <w:p w14:paraId="5F07733D" w14:textId="77777777" w:rsidR="001662F4" w:rsidRDefault="001662F4" w:rsidP="001662F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DECLARE_IOT_</w:t>
                              </w:r>
                              <w:proofErr w:type="gramStart"/>
                              <w:r>
                                <w:rPr>
                                  <w:rFonts w:ascii="Consolas" w:hAnsi="Consolas" w:cs="Consolas"/>
                                  <w:color w:val="000000"/>
                                  <w:sz w:val="19"/>
                                  <w:szCs w:val="19"/>
                                  <w:highlight w:val="white"/>
                                </w:rPr>
                                <w:t>MODEL(</w:t>
                              </w:r>
                              <w:proofErr w:type="spellStart"/>
                              <w:proofErr w:type="gramEnd"/>
                              <w:r>
                                <w:rPr>
                                  <w:rFonts w:ascii="Consolas" w:hAnsi="Consolas" w:cs="Consolas"/>
                                  <w:color w:val="000000"/>
                                  <w:sz w:val="19"/>
                                  <w:szCs w:val="19"/>
                                  <w:highlight w:val="white"/>
                                </w:rPr>
                                <w:t>MyFunkyTV</w:t>
                              </w:r>
                              <w:proofErr w:type="spellEnd"/>
                              <w:r>
                                <w:rPr>
                                  <w:rFonts w:ascii="Consolas" w:hAnsi="Consolas" w:cs="Consolas"/>
                                  <w:color w:val="000000"/>
                                  <w:sz w:val="19"/>
                                  <w:szCs w:val="19"/>
                                  <w:highlight w:val="white"/>
                                </w:rPr>
                                <w:t>,</w:t>
                              </w:r>
                            </w:p>
                            <w:p w14:paraId="3BDCC29A" w14:textId="77777777" w:rsidR="001662F4" w:rsidRDefault="001662F4" w:rsidP="001662F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Pr="00295C36">
                                <w:rPr>
                                  <w:rFonts w:ascii="Consolas" w:hAnsi="Consolas" w:cs="Consolas"/>
                                  <w:color w:val="000000"/>
                                  <w:sz w:val="19"/>
                                  <w:szCs w:val="19"/>
                                </w:rPr>
                                <w:t>WITH_</w:t>
                              </w:r>
                              <w:proofErr w:type="gramStart"/>
                              <w:r>
                                <w:rPr>
                                  <w:rFonts w:ascii="Consolas" w:hAnsi="Consolas" w:cs="Consolas"/>
                                  <w:color w:val="000000"/>
                                  <w:sz w:val="19"/>
                                  <w:szCs w:val="19"/>
                                </w:rPr>
                                <w:t>DATA</w:t>
                              </w:r>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screenSize</w:t>
                              </w:r>
                              <w:proofErr w:type="spellEnd"/>
                              <w:r>
                                <w:rPr>
                                  <w:rFonts w:ascii="Consolas" w:hAnsi="Consolas" w:cs="Consolas"/>
                                  <w:color w:val="000000"/>
                                  <w:sz w:val="19"/>
                                  <w:szCs w:val="19"/>
                                  <w:highlight w:val="white"/>
                                </w:rPr>
                                <w:t>),</w:t>
                              </w:r>
                            </w:p>
                            <w:p w14:paraId="1F2266D0" w14:textId="77777777" w:rsidR="001662F4" w:rsidRDefault="001662F4" w:rsidP="001662F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Pr="00295C36">
                                <w:rPr>
                                  <w:rFonts w:ascii="Consolas" w:hAnsi="Consolas" w:cs="Consolas"/>
                                  <w:color w:val="000000"/>
                                  <w:sz w:val="19"/>
                                  <w:szCs w:val="19"/>
                                </w:rPr>
                                <w:t>WITH_</w:t>
                              </w:r>
                              <w:proofErr w:type="gramStart"/>
                              <w:r>
                                <w:rPr>
                                  <w:rFonts w:ascii="Consolas" w:hAnsi="Consolas" w:cs="Consolas"/>
                                  <w:color w:val="000000"/>
                                  <w:sz w:val="19"/>
                                  <w:szCs w:val="19"/>
                                </w:rPr>
                                <w:t>DATA</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bool, </w:t>
                              </w:r>
                              <w:proofErr w:type="spellStart"/>
                              <w:r>
                                <w:rPr>
                                  <w:rFonts w:ascii="Consolas" w:hAnsi="Consolas" w:cs="Consolas"/>
                                  <w:color w:val="000000"/>
                                  <w:sz w:val="19"/>
                                  <w:szCs w:val="19"/>
                                  <w:highlight w:val="white"/>
                                </w:rPr>
                                <w:t>hasEthernet</w:t>
                              </w:r>
                              <w:proofErr w:type="spellEnd"/>
                              <w:r>
                                <w:rPr>
                                  <w:rFonts w:ascii="Consolas" w:hAnsi="Consolas" w:cs="Consolas"/>
                                  <w:color w:val="000000"/>
                                  <w:sz w:val="19"/>
                                  <w:szCs w:val="19"/>
                                  <w:highlight w:val="white"/>
                                </w:rPr>
                                <w:t>),</w:t>
                              </w:r>
                            </w:p>
                            <w:p w14:paraId="05CEFD60" w14:textId="77777777" w:rsidR="001662F4" w:rsidRDefault="001662F4" w:rsidP="001662F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Pr="00EB6D1F">
                                <w:rPr>
                                  <w:rFonts w:ascii="Consolas" w:hAnsi="Consolas" w:cs="Consolas"/>
                                  <w:color w:val="7030A0"/>
                                  <w:sz w:val="19"/>
                                  <w:szCs w:val="19"/>
                                  <w:highlight w:val="white"/>
                                </w:rPr>
                                <w:t>…</w:t>
                              </w:r>
                            </w:p>
                            <w:p w14:paraId="70DB0E1C" w14:textId="77777777" w:rsidR="001662F4" w:rsidRDefault="001662F4" w:rsidP="001662F4">
                              <w:pPr>
                                <w:autoSpaceDE w:val="0"/>
                                <w:autoSpaceDN w:val="0"/>
                                <w:adjustRightInd w:val="0"/>
                                <w:spacing w:after="0" w:line="240" w:lineRule="auto"/>
                                <w:rPr>
                                  <w:rFonts w:ascii="Consolas" w:hAnsi="Consolas" w:cs="Consolas"/>
                                  <w:color w:val="6F008A"/>
                                  <w:sz w:val="19"/>
                                  <w:szCs w:val="19"/>
                                  <w:highlight w:val="white"/>
                                </w:rPr>
                              </w:pPr>
                              <w:r>
                                <w:rPr>
                                  <w:rFonts w:ascii="Consolas" w:hAnsi="Consolas" w:cs="Consolas"/>
                                  <w:color w:val="000000"/>
                                  <w:sz w:val="19"/>
                                  <w:szCs w:val="19"/>
                                  <w:highlight w:val="white"/>
                                </w:rPr>
                                <w:t xml:space="preserve">    );</w:t>
                              </w:r>
                            </w:p>
                            <w:p w14:paraId="1EB937E4" w14:textId="77777777" w:rsidR="001662F4" w:rsidRDefault="001662F4" w:rsidP="001662F4">
                              <w:pPr>
                                <w:autoSpaceDE w:val="0"/>
                                <w:autoSpaceDN w:val="0"/>
                                <w:adjustRightInd w:val="0"/>
                                <w:spacing w:after="0" w:line="240" w:lineRule="auto"/>
                                <w:rPr>
                                  <w:rFonts w:ascii="Consolas" w:hAnsi="Consolas" w:cs="Consolas"/>
                                  <w:color w:val="6F008A"/>
                                  <w:sz w:val="19"/>
                                  <w:szCs w:val="19"/>
                                  <w:highlight w:val="white"/>
                                </w:rPr>
                              </w:pPr>
                              <w:r>
                                <w:rPr>
                                  <w:rFonts w:ascii="Consolas" w:hAnsi="Consolas" w:cs="Consolas"/>
                                  <w:color w:val="6F008A"/>
                                  <w:sz w:val="19"/>
                                  <w:szCs w:val="19"/>
                                  <w:highlight w:val="white"/>
                                </w:rPr>
                                <w:t>…</w:t>
                              </w:r>
                            </w:p>
                            <w:p w14:paraId="42A1F913" w14:textId="6FD602B1" w:rsidR="001662F4" w:rsidRDefault="001662F4" w:rsidP="001662F4">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handleIoTHubCallBack</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IOTHUB_CLIENT_CONFIRMATION_RESULT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result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userContextCallback</w:t>
                              </w:r>
                              <w:proofErr w:type="spellEnd"/>
                              <w:r>
                                <w:rPr>
                                  <w:rFonts w:ascii="Consolas" w:hAnsi="Consolas" w:cs="Consolas"/>
                                  <w:color w:val="000000"/>
                                  <w:sz w:val="19"/>
                                  <w:szCs w:val="19"/>
                                  <w:highlight w:val="white"/>
                                </w:rPr>
                                <w:t>)</w:t>
                              </w:r>
                            </w:p>
                            <w:p w14:paraId="5ADD202C" w14:textId="77777777" w:rsidR="001662F4" w:rsidRDefault="001662F4" w:rsidP="001662F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702822C1" w14:textId="77777777" w:rsidR="001662F4" w:rsidRPr="006A1532" w:rsidRDefault="001662F4" w:rsidP="001662F4">
                              <w:pPr>
                                <w:autoSpaceDE w:val="0"/>
                                <w:autoSpaceDN w:val="0"/>
                                <w:adjustRightInd w:val="0"/>
                                <w:spacing w:after="0" w:line="240" w:lineRule="auto"/>
                                <w:rPr>
                                  <w:rFonts w:ascii="Consolas" w:hAnsi="Consolas" w:cs="Consolas"/>
                                  <w:color w:val="6F008A"/>
                                  <w:sz w:val="19"/>
                                  <w:szCs w:val="19"/>
                                  <w:highlight w:val="white"/>
                                </w:rPr>
                              </w:pPr>
                              <w:r>
                                <w:rPr>
                                  <w:rFonts w:ascii="Consolas" w:hAnsi="Consolas" w:cs="Consolas"/>
                                  <w:color w:val="000000"/>
                                  <w:sz w:val="19"/>
                                  <w:szCs w:val="19"/>
                                  <w:highlight w:val="white"/>
                                </w:rPr>
                                <w:t xml:space="preserve">     </w:t>
                              </w:r>
                              <w:r w:rsidRPr="006A1532">
                                <w:rPr>
                                  <w:rFonts w:ascii="Consolas" w:hAnsi="Consolas" w:cs="Consolas"/>
                                  <w:color w:val="6F008A"/>
                                  <w:sz w:val="19"/>
                                  <w:szCs w:val="19"/>
                                  <w:highlight w:val="white"/>
                                </w:rPr>
                                <w:t>&lt;</w:t>
                              </w:r>
                              <w:proofErr w:type="gramStart"/>
                              <w:r w:rsidRPr="006A1532">
                                <w:rPr>
                                  <w:rFonts w:ascii="Consolas" w:hAnsi="Consolas" w:cs="Consolas"/>
                                  <w:color w:val="6F008A"/>
                                  <w:sz w:val="19"/>
                                  <w:szCs w:val="19"/>
                                  <w:highlight w:val="white"/>
                                </w:rPr>
                                <w:t>YOUR</w:t>
                              </w:r>
                              <w:proofErr w:type="gramEnd"/>
                              <w:r w:rsidRPr="006A1532">
                                <w:rPr>
                                  <w:rFonts w:ascii="Consolas" w:hAnsi="Consolas" w:cs="Consolas"/>
                                  <w:color w:val="6F008A"/>
                                  <w:sz w:val="19"/>
                                  <w:szCs w:val="19"/>
                                  <w:highlight w:val="white"/>
                                </w:rPr>
                                <w:t xml:space="preserve"> HANDLE CODE HERE&gt;</w:t>
                              </w:r>
                            </w:p>
                            <w:p w14:paraId="4ECA4019" w14:textId="77777777" w:rsidR="001662F4" w:rsidRPr="006A1532" w:rsidRDefault="001662F4" w:rsidP="001662F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4009CDD5" w14:textId="77777777" w:rsidR="001662F4" w:rsidRDefault="001662F4" w:rsidP="001662F4">
                              <w:pPr>
                                <w:autoSpaceDE w:val="0"/>
                                <w:autoSpaceDN w:val="0"/>
                                <w:adjustRightInd w:val="0"/>
                                <w:spacing w:after="0" w:line="240" w:lineRule="auto"/>
                                <w:rPr>
                                  <w:rFonts w:ascii="Consolas" w:hAnsi="Consolas" w:cs="Consolas"/>
                                  <w:color w:val="6F008A"/>
                                  <w:sz w:val="19"/>
                                  <w:szCs w:val="19"/>
                                  <w:highlight w:val="white"/>
                                </w:rPr>
                              </w:pPr>
                              <w:r>
                                <w:rPr>
                                  <w:rFonts w:ascii="Consolas" w:hAnsi="Consolas" w:cs="Consolas"/>
                                  <w:color w:val="6F008A"/>
                                  <w:sz w:val="19"/>
                                  <w:szCs w:val="19"/>
                                  <w:highlight w:val="white"/>
                                </w:rPr>
                                <w:t>…</w:t>
                              </w:r>
                            </w:p>
                            <w:p w14:paraId="532A3A8C" w14:textId="77777777" w:rsidR="001662F4" w:rsidRDefault="001662F4" w:rsidP="001662F4">
                              <w:pPr>
                                <w:autoSpaceDE w:val="0"/>
                                <w:autoSpaceDN w:val="0"/>
                                <w:adjustRightInd w:val="0"/>
                                <w:spacing w:after="0" w:line="240" w:lineRule="auto"/>
                                <w:rPr>
                                  <w:rFonts w:ascii="Consolas" w:hAnsi="Consolas" w:cs="Consolas"/>
                                  <w:color w:val="6F008A"/>
                                  <w:sz w:val="19"/>
                                  <w:szCs w:val="19"/>
                                  <w:highlight w:val="white"/>
                                </w:rPr>
                              </w:pPr>
                            </w:p>
                            <w:p w14:paraId="1614E25B" w14:textId="77777777" w:rsidR="001662F4" w:rsidRDefault="001662F4" w:rsidP="001662F4">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main(</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argc</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argv</w:t>
                              </w:r>
                              <w:proofErr w:type="spellEnd"/>
                              <w:r>
                                <w:rPr>
                                  <w:rFonts w:ascii="Consolas" w:hAnsi="Consolas" w:cs="Consolas"/>
                                  <w:color w:val="000000"/>
                                  <w:sz w:val="19"/>
                                  <w:szCs w:val="19"/>
                                  <w:highlight w:val="white"/>
                                </w:rPr>
                                <w:t>)</w:t>
                              </w:r>
                            </w:p>
                            <w:p w14:paraId="3A3C7A33" w14:textId="77777777" w:rsidR="001662F4" w:rsidRDefault="001662F4" w:rsidP="001662F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3D28D8C2" w14:textId="77777777" w:rsidR="001662F4" w:rsidRDefault="001662F4" w:rsidP="001662F4">
                              <w:pPr>
                                <w:autoSpaceDE w:val="0"/>
                                <w:autoSpaceDN w:val="0"/>
                                <w:adjustRightInd w:val="0"/>
                                <w:spacing w:after="0" w:line="240" w:lineRule="auto"/>
                                <w:ind w:firstLine="720"/>
                                <w:rPr>
                                  <w:rFonts w:ascii="Consolas" w:hAnsi="Consolas" w:cs="Consolas"/>
                                  <w:color w:val="6F008A"/>
                                  <w:sz w:val="19"/>
                                  <w:szCs w:val="19"/>
                                  <w:highlight w:val="white"/>
                                </w:rPr>
                              </w:pPr>
                              <w:r>
                                <w:rPr>
                                  <w:rFonts w:ascii="Consolas" w:hAnsi="Consolas" w:cs="Consolas"/>
                                  <w:color w:val="6F008A"/>
                                  <w:sz w:val="19"/>
                                  <w:szCs w:val="19"/>
                                  <w:highlight w:val="white"/>
                                </w:rPr>
                                <w:t>…</w:t>
                              </w:r>
                            </w:p>
                            <w:p w14:paraId="63106955" w14:textId="77777777" w:rsidR="001662F4" w:rsidRDefault="001662F4" w:rsidP="001662F4">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00"/>
                                  <w:sz w:val="19"/>
                                  <w:szCs w:val="19"/>
                                  <w:highlight w:val="white"/>
                                </w:rPr>
                                <w:t>(</w:t>
                              </w:r>
                              <w:proofErr w:type="spellStart"/>
                              <w:proofErr w:type="gramStart"/>
                              <w:r>
                                <w:rPr>
                                  <w:rFonts w:ascii="Consolas" w:hAnsi="Consolas" w:cs="Consolas"/>
                                  <w:color w:val="0000FF"/>
                                  <w:sz w:val="19"/>
                                  <w:szCs w:val="19"/>
                                  <w:highlight w:val="white"/>
                                </w:rPr>
                                <w:t>int</w:t>
                              </w:r>
                              <w:proofErr w:type="spellEnd"/>
                              <w:r>
                                <w:rPr>
                                  <w:rFonts w:ascii="Consolas" w:hAnsi="Consolas" w:cs="Consolas"/>
                                  <w:color w:val="0000FF"/>
                                  <w:sz w:val="19"/>
                                  <w:szCs w:val="19"/>
                                  <w:highlight w:val="white"/>
                                </w:rPr>
                                <w:t>)</w:t>
                              </w:r>
                              <w:proofErr w:type="spellStart"/>
                              <w:proofErr w:type="gramEnd"/>
                              <w:r>
                                <w:rPr>
                                  <w:rFonts w:ascii="Consolas" w:hAnsi="Consolas" w:cs="Consolas"/>
                                  <w:color w:val="000000"/>
                                  <w:sz w:val="19"/>
                                  <w:szCs w:val="19"/>
                                  <w:highlight w:val="white"/>
                                </w:rPr>
                                <w:t>iothub_schema_client_init</w:t>
                              </w:r>
                              <w:proofErr w:type="spellEnd"/>
                              <w:r>
                                <w:rPr>
                                  <w:rFonts w:ascii="Consolas" w:hAnsi="Consolas" w:cs="Consolas"/>
                                  <w:color w:val="000000"/>
                                  <w:sz w:val="19"/>
                                  <w:szCs w:val="19"/>
                                  <w:highlight w:val="white"/>
                                </w:rPr>
                                <w:t>(NULL);</w:t>
                              </w:r>
                            </w:p>
                            <w:p w14:paraId="07A5E070" w14:textId="77777777" w:rsidR="001662F4" w:rsidRDefault="001662F4" w:rsidP="001662F4">
                              <w:pPr>
                                <w:autoSpaceDE w:val="0"/>
                                <w:autoSpaceDN w:val="0"/>
                                <w:adjustRightInd w:val="0"/>
                                <w:spacing w:after="0" w:line="240" w:lineRule="auto"/>
                                <w:ind w:firstLine="720"/>
                                <w:rPr>
                                  <w:rFonts w:ascii="Consolas" w:hAnsi="Consolas" w:cs="Consolas"/>
                                  <w:color w:val="6F008A"/>
                                  <w:sz w:val="19"/>
                                  <w:szCs w:val="19"/>
                                  <w:highlight w:val="white"/>
                                </w:rPr>
                              </w:pPr>
                            </w:p>
                            <w:p w14:paraId="019FD426" w14:textId="77777777" w:rsidR="001662F4" w:rsidRDefault="001662F4" w:rsidP="001662F4">
                              <w:pPr>
                                <w:autoSpaceDE w:val="0"/>
                                <w:autoSpaceDN w:val="0"/>
                                <w:adjustRightInd w:val="0"/>
                                <w:spacing w:after="0" w:line="240" w:lineRule="auto"/>
                                <w:ind w:firstLine="720"/>
                                <w:rPr>
                                  <w:rFonts w:ascii="Consolas" w:hAnsi="Consolas" w:cs="Consolas"/>
                                  <w:color w:val="6F008A"/>
                                  <w:sz w:val="19"/>
                                  <w:szCs w:val="19"/>
                                  <w:highlight w:val="white"/>
                                </w:rPr>
                              </w:pPr>
                              <w:r>
                                <w:rPr>
                                  <w:rFonts w:ascii="Consolas" w:hAnsi="Consolas" w:cs="Consolas"/>
                                  <w:color w:val="6F008A"/>
                                  <w:sz w:val="19"/>
                                  <w:szCs w:val="19"/>
                                  <w:highlight w:val="white"/>
                                </w:rPr>
                                <w:t>…</w:t>
                              </w:r>
                            </w:p>
                            <w:p w14:paraId="0C8FC8F3" w14:textId="77777777" w:rsidR="001662F4" w:rsidRDefault="001662F4" w:rsidP="001662F4">
                              <w:pPr>
                                <w:autoSpaceDE w:val="0"/>
                                <w:autoSpaceDN w:val="0"/>
                                <w:adjustRightInd w:val="0"/>
                                <w:spacing w:after="0" w:line="240" w:lineRule="auto"/>
                                <w:ind w:firstLine="720"/>
                                <w:rPr>
                                  <w:rFonts w:ascii="Consolas" w:hAnsi="Consolas" w:cs="Consolas"/>
                                  <w:color w:val="6F008A"/>
                                  <w:sz w:val="19"/>
                                  <w:szCs w:val="19"/>
                                  <w:highlight w:val="white"/>
                                </w:rPr>
                              </w:pPr>
                            </w:p>
                            <w:p w14:paraId="08B3135D" w14:textId="58FA8CBB" w:rsidR="001662F4" w:rsidRDefault="001662F4" w:rsidP="001662F4">
                              <w:pPr>
                                <w:autoSpaceDE w:val="0"/>
                                <w:autoSpaceDN w:val="0"/>
                                <w:adjustRightInd w:val="0"/>
                                <w:spacing w:after="0" w:line="240" w:lineRule="auto"/>
                                <w:ind w:firstLine="720"/>
                                <w:rPr>
                                  <w:rFonts w:ascii="Consolas" w:hAnsi="Consolas" w:cs="Consolas"/>
                                  <w:color w:val="6F008A"/>
                                  <w:sz w:val="19"/>
                                  <w:szCs w:val="19"/>
                                  <w:highlight w:val="white"/>
                                </w:rPr>
                              </w:pPr>
                              <w:r>
                                <w:rPr>
                                  <w:rFonts w:ascii="Consolas" w:hAnsi="Consolas" w:cs="Consolas"/>
                                  <w:color w:val="2B91AF"/>
                                  <w:sz w:val="19"/>
                                  <w:szCs w:val="19"/>
                                  <w:highlight w:val="white"/>
                                </w:rPr>
                                <w:t>IOTHUB_CLIENT_HANDLE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iotHubClientHandle</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IoTHubClient_LL_</w:t>
                              </w:r>
                              <w:proofErr w:type="gramStart"/>
                              <w:r>
                                <w:rPr>
                                  <w:rFonts w:ascii="Consolas" w:hAnsi="Consolas" w:cs="Consolas"/>
                                  <w:color w:val="000000"/>
                                  <w:sz w:val="19"/>
                                  <w:szCs w:val="19"/>
                                  <w:highlight w:val="white"/>
                                </w:rPr>
                                <w:t>Create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&amp;</w:t>
                              </w:r>
                              <w:proofErr w:type="spellStart"/>
                              <w:r>
                                <w:rPr>
                                  <w:rFonts w:ascii="Consolas" w:hAnsi="Consolas" w:cs="Consolas"/>
                                  <w:color w:val="000000"/>
                                  <w:sz w:val="19"/>
                                  <w:szCs w:val="19"/>
                                  <w:highlight w:val="white"/>
                                </w:rPr>
                                <w:t>iotHubClientConfig</w:t>
                              </w:r>
                              <w:proofErr w:type="spellEnd"/>
                              <w:r>
                                <w:rPr>
                                  <w:rFonts w:ascii="Consolas" w:hAnsi="Consolas" w:cs="Consolas"/>
                                  <w:color w:val="000000"/>
                                  <w:sz w:val="19"/>
                                  <w:szCs w:val="19"/>
                                  <w:highlight w:val="white"/>
                                </w:rPr>
                                <w:t>);</w:t>
                              </w:r>
                            </w:p>
                            <w:p w14:paraId="6B9A76C4" w14:textId="77777777" w:rsidR="001662F4" w:rsidRDefault="001662F4" w:rsidP="001662F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MODEL_HANDLE </w:t>
                              </w:r>
                              <w:proofErr w:type="spellStart"/>
                              <w:r>
                                <w:rPr>
                                  <w:rFonts w:ascii="Consolas" w:hAnsi="Consolas" w:cs="Consolas"/>
                                  <w:color w:val="000000"/>
                                  <w:sz w:val="19"/>
                                  <w:szCs w:val="19"/>
                                  <w:highlight w:val="white"/>
                                </w:rPr>
                                <w:t>modelHandle</w:t>
                              </w:r>
                              <w:proofErr w:type="spellEnd"/>
                              <w:r>
                                <w:rPr>
                                  <w:rFonts w:ascii="Consolas" w:hAnsi="Consolas" w:cs="Consolas"/>
                                  <w:color w:val="000000"/>
                                  <w:sz w:val="19"/>
                                  <w:szCs w:val="19"/>
                                  <w:highlight w:val="white"/>
                                </w:rPr>
                                <w:t xml:space="preserve"> = </w:t>
                              </w:r>
                              <w:r>
                                <w:rPr>
                                  <w:rFonts w:ascii="Consolas" w:hAnsi="Consolas" w:cs="Consolas"/>
                                  <w:color w:val="6F008A"/>
                                  <w:sz w:val="19"/>
                                  <w:szCs w:val="19"/>
                                  <w:highlight w:val="white"/>
                                </w:rPr>
                                <w:t>GET_MODEL_</w:t>
                              </w:r>
                              <w:proofErr w:type="gramStart"/>
                              <w:r>
                                <w:rPr>
                                  <w:rFonts w:ascii="Consolas" w:hAnsi="Consolas" w:cs="Consolas"/>
                                  <w:color w:val="6F008A"/>
                                  <w:sz w:val="19"/>
                                  <w:szCs w:val="19"/>
                                  <w:highlight w:val="white"/>
                                </w:rPr>
                                <w:t>HANDLE</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MyFunkyTV</w:t>
                              </w:r>
                              <w:proofErr w:type="spellEnd"/>
                              <w:r>
                                <w:rPr>
                                  <w:rFonts w:ascii="Consolas" w:hAnsi="Consolas" w:cs="Consolas"/>
                                  <w:color w:val="000000"/>
                                  <w:sz w:val="19"/>
                                  <w:szCs w:val="19"/>
                                  <w:highlight w:val="white"/>
                                </w:rPr>
                                <w:t>);</w:t>
                              </w:r>
                            </w:p>
                            <w:p w14:paraId="1FCB298E" w14:textId="77777777" w:rsidR="001662F4" w:rsidRDefault="001662F4" w:rsidP="001662F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FunkyTV</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funkyTV</w:t>
                              </w:r>
                              <w:proofErr w:type="spellEnd"/>
                              <w:r>
                                <w:rPr>
                                  <w:rFonts w:ascii="Consolas" w:hAnsi="Consolas" w:cs="Consolas"/>
                                  <w:color w:val="000000"/>
                                  <w:sz w:val="19"/>
                                  <w:szCs w:val="19"/>
                                  <w:highlight w:val="white"/>
                                </w:rPr>
                                <w:t xml:space="preserve"> =</w:t>
                              </w:r>
                            </w:p>
                            <w:p w14:paraId="5005DE43" w14:textId="148BFC64" w:rsidR="001662F4" w:rsidRDefault="001662F4" w:rsidP="001662F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6F008A"/>
                                  <w:sz w:val="19"/>
                                  <w:szCs w:val="19"/>
                                  <w:highlight w:val="white"/>
                                </w:rPr>
                                <w:t>CREATE_</w:t>
                              </w:r>
                              <w:proofErr w:type="gramStart"/>
                              <w:r>
                                <w:rPr>
                                  <w:rFonts w:ascii="Consolas" w:hAnsi="Consolas" w:cs="Consolas"/>
                                  <w:color w:val="6F008A"/>
                                  <w:sz w:val="19"/>
                                  <w:szCs w:val="19"/>
                                  <w:highlight w:val="white"/>
                                </w:rPr>
                                <w:t>DEVICE</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iotHubClientHandle</w:t>
                              </w:r>
                              <w:proofErr w:type="spellEnd"/>
                              <w:r>
                                <w:rPr>
                                  <w:rFonts w:ascii="Consolas" w:hAnsi="Consolas" w:cs="Consolas"/>
                                  <w:color w:val="000000"/>
                                  <w:sz w:val="19"/>
                                  <w:szCs w:val="19"/>
                                  <w:highlight w:val="white"/>
                                </w:rPr>
                                <w:t xml:space="preserve">, TRANSPORT_LL, </w:t>
                              </w:r>
                              <w:proofErr w:type="spellStart"/>
                              <w:r>
                                <w:rPr>
                                  <w:rFonts w:ascii="Consolas" w:hAnsi="Consolas" w:cs="Consolas"/>
                                  <w:color w:val="000000"/>
                                  <w:sz w:val="19"/>
                                  <w:szCs w:val="19"/>
                                  <w:highlight w:val="white"/>
                                </w:rPr>
                                <w:t>MyFunkyTV</w:t>
                              </w:r>
                              <w:proofErr w:type="spellEnd"/>
                              <w:r>
                                <w:rPr>
                                  <w:rFonts w:ascii="Consolas" w:hAnsi="Consolas" w:cs="Consolas"/>
                                  <w:color w:val="000000"/>
                                  <w:sz w:val="19"/>
                                  <w:szCs w:val="19"/>
                                  <w:highlight w:val="white"/>
                                </w:rPr>
                                <w:t xml:space="preserve">, </w:t>
                              </w:r>
                              <w:proofErr w:type="spellStart"/>
                              <w:r w:rsidRPr="00EB6D1F">
                                <w:rPr>
                                  <w:rFonts w:ascii="Consolas" w:hAnsi="Consolas" w:cs="Consolas"/>
                                  <w:color w:val="000000" w:themeColor="text1"/>
                                  <w:sz w:val="19"/>
                                  <w:szCs w:val="19"/>
                                  <w:highlight w:val="white"/>
                                </w:rPr>
                                <w:t>FunkyTV</w:t>
                              </w:r>
                              <w:proofErr w:type="spellEnd"/>
                              <w:r>
                                <w:rPr>
                                  <w:rFonts w:ascii="Consolas" w:hAnsi="Consolas" w:cs="Consolas"/>
                                  <w:color w:val="000000"/>
                                  <w:sz w:val="19"/>
                                  <w:szCs w:val="19"/>
                                  <w:highlight w:val="white"/>
                                </w:rPr>
                                <w:t>);</w:t>
                              </w:r>
                            </w:p>
                            <w:p w14:paraId="0C2C9A97" w14:textId="77777777" w:rsidR="001662F4" w:rsidRDefault="001662F4" w:rsidP="001662F4">
                              <w:pPr>
                                <w:autoSpaceDE w:val="0"/>
                                <w:autoSpaceDN w:val="0"/>
                                <w:adjustRightInd w:val="0"/>
                                <w:spacing w:after="0" w:line="240" w:lineRule="auto"/>
                                <w:ind w:firstLine="720"/>
                                <w:rPr>
                                  <w:rFonts w:ascii="Consolas" w:hAnsi="Consolas" w:cs="Consolas"/>
                                  <w:color w:val="6F008A"/>
                                  <w:sz w:val="19"/>
                                  <w:szCs w:val="19"/>
                                  <w:highlight w:val="white"/>
                                </w:rPr>
                              </w:pPr>
                              <w:r>
                                <w:rPr>
                                  <w:rFonts w:ascii="Consolas" w:hAnsi="Consolas" w:cs="Consolas"/>
                                  <w:color w:val="6F008A"/>
                                  <w:sz w:val="19"/>
                                  <w:szCs w:val="19"/>
                                  <w:highlight w:val="white"/>
                                </w:rPr>
                                <w:t>…</w:t>
                              </w:r>
                            </w:p>
                            <w:p w14:paraId="26335C10" w14:textId="77777777" w:rsidR="001662F4" w:rsidRPr="00EB6D1F" w:rsidRDefault="001662F4" w:rsidP="001662F4">
                              <w:pPr>
                                <w:autoSpaceDE w:val="0"/>
                                <w:autoSpaceDN w:val="0"/>
                                <w:adjustRightInd w:val="0"/>
                                <w:spacing w:after="0" w:line="240" w:lineRule="auto"/>
                                <w:ind w:firstLine="720"/>
                                <w:rPr>
                                  <w:rFonts w:ascii="Consolas" w:hAnsi="Consolas" w:cs="Consolas"/>
                                  <w:color w:val="000000" w:themeColor="text1"/>
                                  <w:sz w:val="19"/>
                                  <w:szCs w:val="19"/>
                                  <w:highlight w:val="white"/>
                                </w:rPr>
                              </w:pPr>
                              <w:proofErr w:type="spellStart"/>
                              <w:proofErr w:type="gramStart"/>
                              <w:r>
                                <w:rPr>
                                  <w:rFonts w:ascii="Consolas" w:hAnsi="Consolas" w:cs="Consolas"/>
                                  <w:color w:val="000000" w:themeColor="text1"/>
                                  <w:sz w:val="19"/>
                                  <w:szCs w:val="19"/>
                                  <w:highlight w:val="white"/>
                                </w:rPr>
                                <w:t>funkyTV</w:t>
                              </w:r>
                              <w:proofErr w:type="spellEnd"/>
                              <w:proofErr w:type="gramEnd"/>
                              <w:r>
                                <w:rPr>
                                  <w:rFonts w:ascii="Consolas" w:hAnsi="Consolas" w:cs="Consolas"/>
                                  <w:color w:val="000000" w:themeColor="text1"/>
                                  <w:sz w:val="19"/>
                                  <w:szCs w:val="19"/>
                                  <w:highlight w:val="white"/>
                                </w:rPr>
                                <w:t>-&gt;</w:t>
                              </w:r>
                              <w:proofErr w:type="spellStart"/>
                              <w:r>
                                <w:rPr>
                                  <w:rFonts w:ascii="Consolas" w:hAnsi="Consolas" w:cs="Consolas"/>
                                  <w:color w:val="000000" w:themeColor="text1"/>
                                  <w:sz w:val="19"/>
                                  <w:szCs w:val="19"/>
                                  <w:highlight w:val="white"/>
                                </w:rPr>
                                <w:t>hasEthernet</w:t>
                              </w:r>
                              <w:proofErr w:type="spellEnd"/>
                              <w:r>
                                <w:rPr>
                                  <w:rFonts w:ascii="Consolas" w:hAnsi="Consolas" w:cs="Consolas"/>
                                  <w:color w:val="000000" w:themeColor="text1"/>
                                  <w:sz w:val="19"/>
                                  <w:szCs w:val="19"/>
                                  <w:highlight w:val="white"/>
                                </w:rPr>
                                <w:t xml:space="preserve"> = false;</w:t>
                              </w:r>
                            </w:p>
                            <w:p w14:paraId="1B5F970C" w14:textId="77777777" w:rsidR="001662F4" w:rsidRDefault="001662F4" w:rsidP="001662F4">
                              <w:pPr>
                                <w:autoSpaceDE w:val="0"/>
                                <w:autoSpaceDN w:val="0"/>
                                <w:adjustRightInd w:val="0"/>
                                <w:spacing w:after="0" w:line="240" w:lineRule="auto"/>
                                <w:ind w:firstLine="720"/>
                                <w:rPr>
                                  <w:rFonts w:ascii="Consolas" w:hAnsi="Consolas" w:cs="Consolas"/>
                                  <w:color w:val="6F008A"/>
                                  <w:sz w:val="19"/>
                                  <w:szCs w:val="19"/>
                                  <w:highlight w:val="white"/>
                                </w:rPr>
                              </w:pPr>
                              <w:proofErr w:type="spellStart"/>
                              <w:proofErr w:type="gramStart"/>
                              <w:r>
                                <w:rPr>
                                  <w:rFonts w:ascii="Consolas" w:hAnsi="Consolas" w:cs="Consolas"/>
                                  <w:color w:val="000000"/>
                                  <w:sz w:val="19"/>
                                  <w:szCs w:val="19"/>
                                  <w:highlight w:val="white"/>
                                </w:rPr>
                                <w:t>funkyTV</w:t>
                              </w:r>
                              <w:proofErr w:type="spellEnd"/>
                              <w:proofErr w:type="gram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screenSize</w:t>
                              </w:r>
                              <w:proofErr w:type="spellEnd"/>
                              <w:r>
                                <w:rPr>
                                  <w:rFonts w:ascii="Consolas" w:hAnsi="Consolas" w:cs="Consolas"/>
                                  <w:color w:val="000000"/>
                                  <w:sz w:val="19"/>
                                  <w:szCs w:val="19"/>
                                  <w:highlight w:val="white"/>
                                </w:rPr>
                                <w:t xml:space="preserve"> = 42;</w:t>
                              </w:r>
                            </w:p>
                            <w:p w14:paraId="3D327AE8" w14:textId="53AE866F" w:rsidR="001662F4" w:rsidRDefault="001662F4" w:rsidP="001662F4">
                              <w:pPr>
                                <w:autoSpaceDE w:val="0"/>
                                <w:autoSpaceDN w:val="0"/>
                                <w:adjustRightInd w:val="0"/>
                                <w:spacing w:after="0" w:line="240" w:lineRule="auto"/>
                                <w:ind w:firstLine="720"/>
                                <w:rPr>
                                  <w:rFonts w:ascii="Consolas" w:hAnsi="Consolas" w:cs="Consolas"/>
                                  <w:color w:val="000000"/>
                                  <w:sz w:val="19"/>
                                  <w:szCs w:val="19"/>
                                  <w:highlight w:val="white"/>
                                </w:rPr>
                              </w:pPr>
                              <w:del w:id="197" w:author="Andrei Porumb" w:date="2015-08-10T17:31:00Z">
                                <w:r w:rsidDel="00FB09FC">
                                  <w:rPr>
                                    <w:rFonts w:ascii="Consolas" w:hAnsi="Consolas" w:cs="Consolas"/>
                                    <w:color w:val="6F008A"/>
                                    <w:sz w:val="19"/>
                                    <w:szCs w:val="19"/>
                                    <w:highlight w:val="white"/>
                                  </w:rPr>
                                  <w:delText>SEND_ASYNC</w:delText>
                                </w:r>
                              </w:del>
                              <w:proofErr w:type="gramStart"/>
                              <w:ins w:id="198" w:author="Andrei Porumb" w:date="2015-08-10T17:31:00Z">
                                <w:r w:rsidR="00FB09FC">
                                  <w:rPr>
                                    <w:rFonts w:ascii="Consolas" w:hAnsi="Consolas" w:cs="Consolas"/>
                                    <w:color w:val="6F008A"/>
                                    <w:sz w:val="19"/>
                                    <w:szCs w:val="19"/>
                                    <w:highlight w:val="white"/>
                                  </w:rPr>
                                  <w:t>SERIALIZE</w:t>
                                </w:r>
                              </w:ins>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handleIoTHubCallBack</w:t>
                              </w:r>
                              <w:proofErr w:type="spellEnd"/>
                              <w:r>
                                <w:rPr>
                                  <w:rFonts w:ascii="Consolas" w:hAnsi="Consolas" w:cs="Consolas"/>
                                  <w:color w:val="808080"/>
                                  <w:sz w:val="19"/>
                                  <w:szCs w:val="19"/>
                                  <w:highlight w:val="white"/>
                                </w:rPr>
                                <w:t xml:space="preserve">, </w:t>
                              </w:r>
                              <w:r>
                                <w:rPr>
                                  <w:rFonts w:ascii="Consolas" w:hAnsi="Consolas" w:cs="Consolas"/>
                                  <w:color w:val="000000"/>
                                  <w:sz w:val="19"/>
                                  <w:szCs w:val="19"/>
                                  <w:highlight w:val="white"/>
                                </w:rPr>
                                <w:t xml:space="preserve">NULL, </w:t>
                              </w:r>
                              <w:proofErr w:type="spellStart"/>
                              <w:r>
                                <w:rPr>
                                  <w:rFonts w:ascii="Consolas" w:hAnsi="Consolas" w:cs="Consolas"/>
                                  <w:color w:val="808080"/>
                                  <w:sz w:val="19"/>
                                  <w:szCs w:val="19"/>
                                  <w:highlight w:val="white"/>
                                </w:rPr>
                                <w:t>funkyTV</w:t>
                              </w:r>
                              <w:proofErr w:type="spell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hasEthernet</w:t>
                              </w:r>
                              <w:proofErr w:type="spellEnd"/>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funkyTV</w:t>
                              </w:r>
                              <w:proofErr w:type="spell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screenSize</w:t>
                              </w:r>
                              <w:proofErr w:type="spellEnd"/>
                              <w:r>
                                <w:rPr>
                                  <w:rFonts w:ascii="Consolas" w:hAnsi="Consolas" w:cs="Consolas"/>
                                  <w:color w:val="000000"/>
                                  <w:sz w:val="19"/>
                                  <w:szCs w:val="19"/>
                                  <w:highlight w:val="white"/>
                                </w:rPr>
                                <w:t>);</w:t>
                              </w:r>
                            </w:p>
                            <w:p w14:paraId="54A1DE10" w14:textId="77777777" w:rsidR="001662F4" w:rsidRDefault="001662F4" w:rsidP="001662F4">
                              <w:pPr>
                                <w:autoSpaceDE w:val="0"/>
                                <w:autoSpaceDN w:val="0"/>
                                <w:adjustRightInd w:val="0"/>
                                <w:spacing w:after="0" w:line="240" w:lineRule="auto"/>
                                <w:ind w:firstLine="720"/>
                                <w:rPr>
                                  <w:rFonts w:ascii="Consolas" w:hAnsi="Consolas" w:cs="Consolas"/>
                                  <w:color w:val="000000"/>
                                  <w:sz w:val="19"/>
                                  <w:szCs w:val="19"/>
                                  <w:highlight w:val="white"/>
                                </w:rPr>
                              </w:pPr>
                            </w:p>
                            <w:p w14:paraId="60D0E619" w14:textId="55AC6164" w:rsidR="001662F4" w:rsidRDefault="001662F4" w:rsidP="001662F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while</w:t>
                              </w:r>
                              <w:proofErr w:type="gramEnd"/>
                              <w:r>
                                <w:rPr>
                                  <w:rFonts w:ascii="Consolas" w:hAnsi="Consolas" w:cs="Consolas"/>
                                  <w:color w:val="000000"/>
                                  <w:sz w:val="19"/>
                                  <w:szCs w:val="19"/>
                                  <w:highlight w:val="white"/>
                                </w:rPr>
                                <w:t xml:space="preserve"> (1)</w:t>
                              </w:r>
                            </w:p>
                            <w:p w14:paraId="49184890" w14:textId="512116EA" w:rsidR="001662F4" w:rsidRDefault="001662F4" w:rsidP="001662F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3A4A357" w14:textId="3824DDA7" w:rsidR="001662F4" w:rsidRDefault="001662F4" w:rsidP="001662F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IoTHubClient_LL_</w:t>
                              </w:r>
                              <w:proofErr w:type="gramStart"/>
                              <w:r>
                                <w:rPr>
                                  <w:rFonts w:ascii="Consolas" w:hAnsi="Consolas" w:cs="Consolas"/>
                                  <w:color w:val="000000"/>
                                  <w:sz w:val="19"/>
                                  <w:szCs w:val="19"/>
                                  <w:highlight w:val="white"/>
                                </w:rPr>
                                <w:t>DoWork</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iotHubClientHandle</w:t>
                              </w:r>
                              <w:proofErr w:type="spellEnd"/>
                              <w:r>
                                <w:rPr>
                                  <w:rFonts w:ascii="Consolas" w:hAnsi="Consolas" w:cs="Consolas"/>
                                  <w:color w:val="000000"/>
                                  <w:sz w:val="19"/>
                                  <w:szCs w:val="19"/>
                                  <w:highlight w:val="white"/>
                                </w:rPr>
                                <w:t>);</w:t>
                              </w:r>
                            </w:p>
                            <w:p w14:paraId="1E1B1115" w14:textId="21C9072C" w:rsidR="001662F4" w:rsidRDefault="001662F4" w:rsidP="001662F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ThreadAPI_</w:t>
                              </w:r>
                              <w:proofErr w:type="gramStart"/>
                              <w:r>
                                <w:rPr>
                                  <w:rFonts w:ascii="Consolas" w:hAnsi="Consolas" w:cs="Consolas"/>
                                  <w:color w:val="000000"/>
                                  <w:sz w:val="19"/>
                                  <w:szCs w:val="19"/>
                                  <w:highlight w:val="white"/>
                                </w:rPr>
                                <w:t>Sleep</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1);</w:t>
                              </w:r>
                            </w:p>
                            <w:p w14:paraId="0F6B0941" w14:textId="7D78E3D3" w:rsidR="001662F4" w:rsidRDefault="001662F4" w:rsidP="001662F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6CF9AA6" w14:textId="77777777" w:rsidR="001662F4" w:rsidRDefault="001662F4">
                              <w:pPr>
                                <w:autoSpaceDE w:val="0"/>
                                <w:autoSpaceDN w:val="0"/>
                                <w:adjustRightInd w:val="0"/>
                                <w:spacing w:after="0" w:line="240" w:lineRule="auto"/>
                                <w:rPr>
                                  <w:rFonts w:ascii="Consolas" w:hAnsi="Consolas" w:cs="Consolas"/>
                                  <w:color w:val="000000"/>
                                  <w:sz w:val="19"/>
                                  <w:szCs w:val="19"/>
                                  <w:highlight w:val="whit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0D6A13" id="_x0000_s1039" type="#_x0000_t202" style="position:absolute;margin-left:0;margin-top:26.15pt;width:508.65pt;height:384.75pt;z-index:25166489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">
                  <v:textbox>
                    <w:txbxContent>
                      <w:p w14:paraId="5F07733D" w14:textId="77777777" w:rsidR="001662F4" w:rsidRDefault="001662F4" w:rsidP="001662F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DECLARE_IOT_</w:t>
                        </w:r>
                        <w:proofErr w:type="gramStart"/>
                        <w:r>
                          <w:rPr>
                            <w:rFonts w:ascii="Consolas" w:hAnsi="Consolas" w:cs="Consolas"/>
                            <w:color w:val="000000"/>
                            <w:sz w:val="19"/>
                            <w:szCs w:val="19"/>
                            <w:highlight w:val="white"/>
                          </w:rPr>
                          <w:t>MODEL(</w:t>
                        </w:r>
                        <w:proofErr w:type="spellStart"/>
                        <w:proofErr w:type="gramEnd"/>
                        <w:r>
                          <w:rPr>
                            <w:rFonts w:ascii="Consolas" w:hAnsi="Consolas" w:cs="Consolas"/>
                            <w:color w:val="000000"/>
                            <w:sz w:val="19"/>
                            <w:szCs w:val="19"/>
                            <w:highlight w:val="white"/>
                          </w:rPr>
                          <w:t>MyFunkyTV</w:t>
                        </w:r>
                        <w:proofErr w:type="spellEnd"/>
                        <w:r>
                          <w:rPr>
                            <w:rFonts w:ascii="Consolas" w:hAnsi="Consolas" w:cs="Consolas"/>
                            <w:color w:val="000000"/>
                            <w:sz w:val="19"/>
                            <w:szCs w:val="19"/>
                            <w:highlight w:val="white"/>
                          </w:rPr>
                          <w:t>,</w:t>
                        </w:r>
                      </w:p>
                      <w:p w14:paraId="3BDCC29A" w14:textId="77777777" w:rsidR="001662F4" w:rsidRDefault="001662F4" w:rsidP="001662F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Pr="00295C36">
                          <w:rPr>
                            <w:rFonts w:ascii="Consolas" w:hAnsi="Consolas" w:cs="Consolas"/>
                            <w:color w:val="000000"/>
                            <w:sz w:val="19"/>
                            <w:szCs w:val="19"/>
                          </w:rPr>
                          <w:t>WITH_</w:t>
                        </w:r>
                        <w:proofErr w:type="gramStart"/>
                        <w:r>
                          <w:rPr>
                            <w:rFonts w:ascii="Consolas" w:hAnsi="Consolas" w:cs="Consolas"/>
                            <w:color w:val="000000"/>
                            <w:sz w:val="19"/>
                            <w:szCs w:val="19"/>
                          </w:rPr>
                          <w:t>DATA</w:t>
                        </w:r>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screenSize</w:t>
                        </w:r>
                        <w:proofErr w:type="spellEnd"/>
                        <w:r>
                          <w:rPr>
                            <w:rFonts w:ascii="Consolas" w:hAnsi="Consolas" w:cs="Consolas"/>
                            <w:color w:val="000000"/>
                            <w:sz w:val="19"/>
                            <w:szCs w:val="19"/>
                            <w:highlight w:val="white"/>
                          </w:rPr>
                          <w:t>),</w:t>
                        </w:r>
                      </w:p>
                      <w:p w14:paraId="1F2266D0" w14:textId="77777777" w:rsidR="001662F4" w:rsidRDefault="001662F4" w:rsidP="001662F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Pr="00295C36">
                          <w:rPr>
                            <w:rFonts w:ascii="Consolas" w:hAnsi="Consolas" w:cs="Consolas"/>
                            <w:color w:val="000000"/>
                            <w:sz w:val="19"/>
                            <w:szCs w:val="19"/>
                          </w:rPr>
                          <w:t>WITH_</w:t>
                        </w:r>
                        <w:proofErr w:type="gramStart"/>
                        <w:r>
                          <w:rPr>
                            <w:rFonts w:ascii="Consolas" w:hAnsi="Consolas" w:cs="Consolas"/>
                            <w:color w:val="000000"/>
                            <w:sz w:val="19"/>
                            <w:szCs w:val="19"/>
                          </w:rPr>
                          <w:t>DATA</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bool, </w:t>
                        </w:r>
                        <w:proofErr w:type="spellStart"/>
                        <w:r>
                          <w:rPr>
                            <w:rFonts w:ascii="Consolas" w:hAnsi="Consolas" w:cs="Consolas"/>
                            <w:color w:val="000000"/>
                            <w:sz w:val="19"/>
                            <w:szCs w:val="19"/>
                            <w:highlight w:val="white"/>
                          </w:rPr>
                          <w:t>hasEthernet</w:t>
                        </w:r>
                        <w:proofErr w:type="spellEnd"/>
                        <w:r>
                          <w:rPr>
                            <w:rFonts w:ascii="Consolas" w:hAnsi="Consolas" w:cs="Consolas"/>
                            <w:color w:val="000000"/>
                            <w:sz w:val="19"/>
                            <w:szCs w:val="19"/>
                            <w:highlight w:val="white"/>
                          </w:rPr>
                          <w:t>),</w:t>
                        </w:r>
                      </w:p>
                      <w:p w14:paraId="05CEFD60" w14:textId="77777777" w:rsidR="001662F4" w:rsidRDefault="001662F4" w:rsidP="001662F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Pr="00EB6D1F">
                          <w:rPr>
                            <w:rFonts w:ascii="Consolas" w:hAnsi="Consolas" w:cs="Consolas"/>
                            <w:color w:val="7030A0"/>
                            <w:sz w:val="19"/>
                            <w:szCs w:val="19"/>
                            <w:highlight w:val="white"/>
                          </w:rPr>
                          <w:t>…</w:t>
                        </w:r>
                      </w:p>
                      <w:p w14:paraId="70DB0E1C" w14:textId="77777777" w:rsidR="001662F4" w:rsidRDefault="001662F4" w:rsidP="001662F4">
                        <w:pPr>
                          <w:autoSpaceDE w:val="0"/>
                          <w:autoSpaceDN w:val="0"/>
                          <w:adjustRightInd w:val="0"/>
                          <w:spacing w:after="0" w:line="240" w:lineRule="auto"/>
                          <w:rPr>
                            <w:rFonts w:ascii="Consolas" w:hAnsi="Consolas" w:cs="Consolas"/>
                            <w:color w:val="6F008A"/>
                            <w:sz w:val="19"/>
                            <w:szCs w:val="19"/>
                            <w:highlight w:val="white"/>
                          </w:rPr>
                        </w:pPr>
                        <w:r>
                          <w:rPr>
                            <w:rFonts w:ascii="Consolas" w:hAnsi="Consolas" w:cs="Consolas"/>
                            <w:color w:val="000000"/>
                            <w:sz w:val="19"/>
                            <w:szCs w:val="19"/>
                            <w:highlight w:val="white"/>
                          </w:rPr>
                          <w:t xml:space="preserve">    );</w:t>
                        </w:r>
                      </w:p>
                      <w:p w14:paraId="1EB937E4" w14:textId="77777777" w:rsidR="001662F4" w:rsidRDefault="001662F4" w:rsidP="001662F4">
                        <w:pPr>
                          <w:autoSpaceDE w:val="0"/>
                          <w:autoSpaceDN w:val="0"/>
                          <w:adjustRightInd w:val="0"/>
                          <w:spacing w:after="0" w:line="240" w:lineRule="auto"/>
                          <w:rPr>
                            <w:rFonts w:ascii="Consolas" w:hAnsi="Consolas" w:cs="Consolas"/>
                            <w:color w:val="6F008A"/>
                            <w:sz w:val="19"/>
                            <w:szCs w:val="19"/>
                            <w:highlight w:val="white"/>
                          </w:rPr>
                        </w:pPr>
                        <w:r>
                          <w:rPr>
                            <w:rFonts w:ascii="Consolas" w:hAnsi="Consolas" w:cs="Consolas"/>
                            <w:color w:val="6F008A"/>
                            <w:sz w:val="19"/>
                            <w:szCs w:val="19"/>
                            <w:highlight w:val="white"/>
                          </w:rPr>
                          <w:t>…</w:t>
                        </w:r>
                      </w:p>
                      <w:p w14:paraId="42A1F913" w14:textId="6FD602B1" w:rsidR="001662F4" w:rsidRDefault="001662F4" w:rsidP="001662F4">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handleIoTHubCallBack</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IOTHUB_CLIENT_CONFIRMATION_RESULT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result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userContextCallback</w:t>
                        </w:r>
                        <w:proofErr w:type="spellEnd"/>
                        <w:r>
                          <w:rPr>
                            <w:rFonts w:ascii="Consolas" w:hAnsi="Consolas" w:cs="Consolas"/>
                            <w:color w:val="000000"/>
                            <w:sz w:val="19"/>
                            <w:szCs w:val="19"/>
                            <w:highlight w:val="white"/>
                          </w:rPr>
                          <w:t>)</w:t>
                        </w:r>
                      </w:p>
                      <w:p w14:paraId="5ADD202C" w14:textId="77777777" w:rsidR="001662F4" w:rsidRDefault="001662F4" w:rsidP="001662F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702822C1" w14:textId="77777777" w:rsidR="001662F4" w:rsidRPr="006A1532" w:rsidRDefault="001662F4" w:rsidP="001662F4">
                        <w:pPr>
                          <w:autoSpaceDE w:val="0"/>
                          <w:autoSpaceDN w:val="0"/>
                          <w:adjustRightInd w:val="0"/>
                          <w:spacing w:after="0" w:line="240" w:lineRule="auto"/>
                          <w:rPr>
                            <w:rFonts w:ascii="Consolas" w:hAnsi="Consolas" w:cs="Consolas"/>
                            <w:color w:val="6F008A"/>
                            <w:sz w:val="19"/>
                            <w:szCs w:val="19"/>
                            <w:highlight w:val="white"/>
                          </w:rPr>
                        </w:pPr>
                        <w:r>
                          <w:rPr>
                            <w:rFonts w:ascii="Consolas" w:hAnsi="Consolas" w:cs="Consolas"/>
                            <w:color w:val="000000"/>
                            <w:sz w:val="19"/>
                            <w:szCs w:val="19"/>
                            <w:highlight w:val="white"/>
                          </w:rPr>
                          <w:t xml:space="preserve">     </w:t>
                        </w:r>
                        <w:r w:rsidRPr="006A1532">
                          <w:rPr>
                            <w:rFonts w:ascii="Consolas" w:hAnsi="Consolas" w:cs="Consolas"/>
                            <w:color w:val="6F008A"/>
                            <w:sz w:val="19"/>
                            <w:szCs w:val="19"/>
                            <w:highlight w:val="white"/>
                          </w:rPr>
                          <w:t>&lt;</w:t>
                        </w:r>
                        <w:proofErr w:type="gramStart"/>
                        <w:r w:rsidRPr="006A1532">
                          <w:rPr>
                            <w:rFonts w:ascii="Consolas" w:hAnsi="Consolas" w:cs="Consolas"/>
                            <w:color w:val="6F008A"/>
                            <w:sz w:val="19"/>
                            <w:szCs w:val="19"/>
                            <w:highlight w:val="white"/>
                          </w:rPr>
                          <w:t>YOUR</w:t>
                        </w:r>
                        <w:proofErr w:type="gramEnd"/>
                        <w:r w:rsidRPr="006A1532">
                          <w:rPr>
                            <w:rFonts w:ascii="Consolas" w:hAnsi="Consolas" w:cs="Consolas"/>
                            <w:color w:val="6F008A"/>
                            <w:sz w:val="19"/>
                            <w:szCs w:val="19"/>
                            <w:highlight w:val="white"/>
                          </w:rPr>
                          <w:t xml:space="preserve"> HANDLE CODE HERE&gt;</w:t>
                        </w:r>
                      </w:p>
                      <w:p w14:paraId="4ECA4019" w14:textId="77777777" w:rsidR="001662F4" w:rsidRPr="006A1532" w:rsidRDefault="001662F4" w:rsidP="001662F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4009CDD5" w14:textId="77777777" w:rsidR="001662F4" w:rsidRDefault="001662F4" w:rsidP="001662F4">
                        <w:pPr>
                          <w:autoSpaceDE w:val="0"/>
                          <w:autoSpaceDN w:val="0"/>
                          <w:adjustRightInd w:val="0"/>
                          <w:spacing w:after="0" w:line="240" w:lineRule="auto"/>
                          <w:rPr>
                            <w:rFonts w:ascii="Consolas" w:hAnsi="Consolas" w:cs="Consolas"/>
                            <w:color w:val="6F008A"/>
                            <w:sz w:val="19"/>
                            <w:szCs w:val="19"/>
                            <w:highlight w:val="white"/>
                          </w:rPr>
                        </w:pPr>
                        <w:r>
                          <w:rPr>
                            <w:rFonts w:ascii="Consolas" w:hAnsi="Consolas" w:cs="Consolas"/>
                            <w:color w:val="6F008A"/>
                            <w:sz w:val="19"/>
                            <w:szCs w:val="19"/>
                            <w:highlight w:val="white"/>
                          </w:rPr>
                          <w:t>…</w:t>
                        </w:r>
                      </w:p>
                      <w:p w14:paraId="532A3A8C" w14:textId="77777777" w:rsidR="001662F4" w:rsidRDefault="001662F4" w:rsidP="001662F4">
                        <w:pPr>
                          <w:autoSpaceDE w:val="0"/>
                          <w:autoSpaceDN w:val="0"/>
                          <w:adjustRightInd w:val="0"/>
                          <w:spacing w:after="0" w:line="240" w:lineRule="auto"/>
                          <w:rPr>
                            <w:rFonts w:ascii="Consolas" w:hAnsi="Consolas" w:cs="Consolas"/>
                            <w:color w:val="6F008A"/>
                            <w:sz w:val="19"/>
                            <w:szCs w:val="19"/>
                            <w:highlight w:val="white"/>
                          </w:rPr>
                        </w:pPr>
                      </w:p>
                      <w:p w14:paraId="1614E25B" w14:textId="77777777" w:rsidR="001662F4" w:rsidRDefault="001662F4" w:rsidP="001662F4">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main(</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argc</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argv</w:t>
                        </w:r>
                        <w:proofErr w:type="spellEnd"/>
                        <w:r>
                          <w:rPr>
                            <w:rFonts w:ascii="Consolas" w:hAnsi="Consolas" w:cs="Consolas"/>
                            <w:color w:val="000000"/>
                            <w:sz w:val="19"/>
                            <w:szCs w:val="19"/>
                            <w:highlight w:val="white"/>
                          </w:rPr>
                          <w:t>)</w:t>
                        </w:r>
                      </w:p>
                      <w:p w14:paraId="3A3C7A33" w14:textId="77777777" w:rsidR="001662F4" w:rsidRDefault="001662F4" w:rsidP="001662F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3D28D8C2" w14:textId="77777777" w:rsidR="001662F4" w:rsidRDefault="001662F4" w:rsidP="001662F4">
                        <w:pPr>
                          <w:autoSpaceDE w:val="0"/>
                          <w:autoSpaceDN w:val="0"/>
                          <w:adjustRightInd w:val="0"/>
                          <w:spacing w:after="0" w:line="240" w:lineRule="auto"/>
                          <w:ind w:firstLine="720"/>
                          <w:rPr>
                            <w:rFonts w:ascii="Consolas" w:hAnsi="Consolas" w:cs="Consolas"/>
                            <w:color w:val="6F008A"/>
                            <w:sz w:val="19"/>
                            <w:szCs w:val="19"/>
                            <w:highlight w:val="white"/>
                          </w:rPr>
                        </w:pPr>
                        <w:r>
                          <w:rPr>
                            <w:rFonts w:ascii="Consolas" w:hAnsi="Consolas" w:cs="Consolas"/>
                            <w:color w:val="6F008A"/>
                            <w:sz w:val="19"/>
                            <w:szCs w:val="19"/>
                            <w:highlight w:val="white"/>
                          </w:rPr>
                          <w:t>…</w:t>
                        </w:r>
                      </w:p>
                      <w:p w14:paraId="63106955" w14:textId="77777777" w:rsidR="001662F4" w:rsidRDefault="001662F4" w:rsidP="001662F4">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00"/>
                            <w:sz w:val="19"/>
                            <w:szCs w:val="19"/>
                            <w:highlight w:val="white"/>
                          </w:rPr>
                          <w:t>(</w:t>
                        </w:r>
                        <w:proofErr w:type="spellStart"/>
                        <w:proofErr w:type="gramStart"/>
                        <w:r>
                          <w:rPr>
                            <w:rFonts w:ascii="Consolas" w:hAnsi="Consolas" w:cs="Consolas"/>
                            <w:color w:val="0000FF"/>
                            <w:sz w:val="19"/>
                            <w:szCs w:val="19"/>
                            <w:highlight w:val="white"/>
                          </w:rPr>
                          <w:t>int</w:t>
                        </w:r>
                        <w:proofErr w:type="spellEnd"/>
                        <w:r>
                          <w:rPr>
                            <w:rFonts w:ascii="Consolas" w:hAnsi="Consolas" w:cs="Consolas"/>
                            <w:color w:val="0000FF"/>
                            <w:sz w:val="19"/>
                            <w:szCs w:val="19"/>
                            <w:highlight w:val="white"/>
                          </w:rPr>
                          <w:t>)</w:t>
                        </w:r>
                        <w:proofErr w:type="spellStart"/>
                        <w:proofErr w:type="gramEnd"/>
                        <w:r>
                          <w:rPr>
                            <w:rFonts w:ascii="Consolas" w:hAnsi="Consolas" w:cs="Consolas"/>
                            <w:color w:val="000000"/>
                            <w:sz w:val="19"/>
                            <w:szCs w:val="19"/>
                            <w:highlight w:val="white"/>
                          </w:rPr>
                          <w:t>iothub_schema_client_init</w:t>
                        </w:r>
                        <w:proofErr w:type="spellEnd"/>
                        <w:r>
                          <w:rPr>
                            <w:rFonts w:ascii="Consolas" w:hAnsi="Consolas" w:cs="Consolas"/>
                            <w:color w:val="000000"/>
                            <w:sz w:val="19"/>
                            <w:szCs w:val="19"/>
                            <w:highlight w:val="white"/>
                          </w:rPr>
                          <w:t>(NULL);</w:t>
                        </w:r>
                      </w:p>
                      <w:p w14:paraId="07A5E070" w14:textId="77777777" w:rsidR="001662F4" w:rsidRDefault="001662F4" w:rsidP="001662F4">
                        <w:pPr>
                          <w:autoSpaceDE w:val="0"/>
                          <w:autoSpaceDN w:val="0"/>
                          <w:adjustRightInd w:val="0"/>
                          <w:spacing w:after="0" w:line="240" w:lineRule="auto"/>
                          <w:ind w:firstLine="720"/>
                          <w:rPr>
                            <w:rFonts w:ascii="Consolas" w:hAnsi="Consolas" w:cs="Consolas"/>
                            <w:color w:val="6F008A"/>
                            <w:sz w:val="19"/>
                            <w:szCs w:val="19"/>
                            <w:highlight w:val="white"/>
                          </w:rPr>
                        </w:pPr>
                      </w:p>
                      <w:p w14:paraId="019FD426" w14:textId="77777777" w:rsidR="001662F4" w:rsidRDefault="001662F4" w:rsidP="001662F4">
                        <w:pPr>
                          <w:autoSpaceDE w:val="0"/>
                          <w:autoSpaceDN w:val="0"/>
                          <w:adjustRightInd w:val="0"/>
                          <w:spacing w:after="0" w:line="240" w:lineRule="auto"/>
                          <w:ind w:firstLine="720"/>
                          <w:rPr>
                            <w:rFonts w:ascii="Consolas" w:hAnsi="Consolas" w:cs="Consolas"/>
                            <w:color w:val="6F008A"/>
                            <w:sz w:val="19"/>
                            <w:szCs w:val="19"/>
                            <w:highlight w:val="white"/>
                          </w:rPr>
                        </w:pPr>
                        <w:r>
                          <w:rPr>
                            <w:rFonts w:ascii="Consolas" w:hAnsi="Consolas" w:cs="Consolas"/>
                            <w:color w:val="6F008A"/>
                            <w:sz w:val="19"/>
                            <w:szCs w:val="19"/>
                            <w:highlight w:val="white"/>
                          </w:rPr>
                          <w:t>…</w:t>
                        </w:r>
                      </w:p>
                      <w:p w14:paraId="0C8FC8F3" w14:textId="77777777" w:rsidR="001662F4" w:rsidRDefault="001662F4" w:rsidP="001662F4">
                        <w:pPr>
                          <w:autoSpaceDE w:val="0"/>
                          <w:autoSpaceDN w:val="0"/>
                          <w:adjustRightInd w:val="0"/>
                          <w:spacing w:after="0" w:line="240" w:lineRule="auto"/>
                          <w:ind w:firstLine="720"/>
                          <w:rPr>
                            <w:rFonts w:ascii="Consolas" w:hAnsi="Consolas" w:cs="Consolas"/>
                            <w:color w:val="6F008A"/>
                            <w:sz w:val="19"/>
                            <w:szCs w:val="19"/>
                            <w:highlight w:val="white"/>
                          </w:rPr>
                        </w:pPr>
                      </w:p>
                      <w:p w14:paraId="08B3135D" w14:textId="58FA8CBB" w:rsidR="001662F4" w:rsidRDefault="001662F4" w:rsidP="001662F4">
                        <w:pPr>
                          <w:autoSpaceDE w:val="0"/>
                          <w:autoSpaceDN w:val="0"/>
                          <w:adjustRightInd w:val="0"/>
                          <w:spacing w:after="0" w:line="240" w:lineRule="auto"/>
                          <w:ind w:firstLine="720"/>
                          <w:rPr>
                            <w:rFonts w:ascii="Consolas" w:hAnsi="Consolas" w:cs="Consolas"/>
                            <w:color w:val="6F008A"/>
                            <w:sz w:val="19"/>
                            <w:szCs w:val="19"/>
                            <w:highlight w:val="white"/>
                          </w:rPr>
                        </w:pPr>
                        <w:r>
                          <w:rPr>
                            <w:rFonts w:ascii="Consolas" w:hAnsi="Consolas" w:cs="Consolas"/>
                            <w:color w:val="2B91AF"/>
                            <w:sz w:val="19"/>
                            <w:szCs w:val="19"/>
                            <w:highlight w:val="white"/>
                          </w:rPr>
                          <w:t>IOTHUB_CLIENT_HANDLE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iotHubClientHandle</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IoTHubClient_LL_</w:t>
                        </w:r>
                        <w:proofErr w:type="gramStart"/>
                        <w:r>
                          <w:rPr>
                            <w:rFonts w:ascii="Consolas" w:hAnsi="Consolas" w:cs="Consolas"/>
                            <w:color w:val="000000"/>
                            <w:sz w:val="19"/>
                            <w:szCs w:val="19"/>
                            <w:highlight w:val="white"/>
                          </w:rPr>
                          <w:t>Create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&amp;</w:t>
                        </w:r>
                        <w:proofErr w:type="spellStart"/>
                        <w:r>
                          <w:rPr>
                            <w:rFonts w:ascii="Consolas" w:hAnsi="Consolas" w:cs="Consolas"/>
                            <w:color w:val="000000"/>
                            <w:sz w:val="19"/>
                            <w:szCs w:val="19"/>
                            <w:highlight w:val="white"/>
                          </w:rPr>
                          <w:t>iotHubClientConfig</w:t>
                        </w:r>
                        <w:proofErr w:type="spellEnd"/>
                        <w:r>
                          <w:rPr>
                            <w:rFonts w:ascii="Consolas" w:hAnsi="Consolas" w:cs="Consolas"/>
                            <w:color w:val="000000"/>
                            <w:sz w:val="19"/>
                            <w:szCs w:val="19"/>
                            <w:highlight w:val="white"/>
                          </w:rPr>
                          <w:t>);</w:t>
                        </w:r>
                      </w:p>
                      <w:p w14:paraId="6B9A76C4" w14:textId="77777777" w:rsidR="001662F4" w:rsidRDefault="001662F4" w:rsidP="001662F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MODEL_HANDLE </w:t>
                        </w:r>
                        <w:proofErr w:type="spellStart"/>
                        <w:r>
                          <w:rPr>
                            <w:rFonts w:ascii="Consolas" w:hAnsi="Consolas" w:cs="Consolas"/>
                            <w:color w:val="000000"/>
                            <w:sz w:val="19"/>
                            <w:szCs w:val="19"/>
                            <w:highlight w:val="white"/>
                          </w:rPr>
                          <w:t>modelHandle</w:t>
                        </w:r>
                        <w:proofErr w:type="spellEnd"/>
                        <w:r>
                          <w:rPr>
                            <w:rFonts w:ascii="Consolas" w:hAnsi="Consolas" w:cs="Consolas"/>
                            <w:color w:val="000000"/>
                            <w:sz w:val="19"/>
                            <w:szCs w:val="19"/>
                            <w:highlight w:val="white"/>
                          </w:rPr>
                          <w:t xml:space="preserve"> = </w:t>
                        </w:r>
                        <w:r>
                          <w:rPr>
                            <w:rFonts w:ascii="Consolas" w:hAnsi="Consolas" w:cs="Consolas"/>
                            <w:color w:val="6F008A"/>
                            <w:sz w:val="19"/>
                            <w:szCs w:val="19"/>
                            <w:highlight w:val="white"/>
                          </w:rPr>
                          <w:t>GET_MODEL_</w:t>
                        </w:r>
                        <w:proofErr w:type="gramStart"/>
                        <w:r>
                          <w:rPr>
                            <w:rFonts w:ascii="Consolas" w:hAnsi="Consolas" w:cs="Consolas"/>
                            <w:color w:val="6F008A"/>
                            <w:sz w:val="19"/>
                            <w:szCs w:val="19"/>
                            <w:highlight w:val="white"/>
                          </w:rPr>
                          <w:t>HANDLE</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MyFunkyTV</w:t>
                        </w:r>
                        <w:proofErr w:type="spellEnd"/>
                        <w:r>
                          <w:rPr>
                            <w:rFonts w:ascii="Consolas" w:hAnsi="Consolas" w:cs="Consolas"/>
                            <w:color w:val="000000"/>
                            <w:sz w:val="19"/>
                            <w:szCs w:val="19"/>
                            <w:highlight w:val="white"/>
                          </w:rPr>
                          <w:t>);</w:t>
                        </w:r>
                      </w:p>
                      <w:p w14:paraId="1FCB298E" w14:textId="77777777" w:rsidR="001662F4" w:rsidRDefault="001662F4" w:rsidP="001662F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FunkyTV</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funkyTV</w:t>
                        </w:r>
                        <w:proofErr w:type="spellEnd"/>
                        <w:r>
                          <w:rPr>
                            <w:rFonts w:ascii="Consolas" w:hAnsi="Consolas" w:cs="Consolas"/>
                            <w:color w:val="000000"/>
                            <w:sz w:val="19"/>
                            <w:szCs w:val="19"/>
                            <w:highlight w:val="white"/>
                          </w:rPr>
                          <w:t xml:space="preserve"> =</w:t>
                        </w:r>
                      </w:p>
                      <w:p w14:paraId="5005DE43" w14:textId="148BFC64" w:rsidR="001662F4" w:rsidRDefault="001662F4" w:rsidP="001662F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6F008A"/>
                            <w:sz w:val="19"/>
                            <w:szCs w:val="19"/>
                            <w:highlight w:val="white"/>
                          </w:rPr>
                          <w:t>CREATE_</w:t>
                        </w:r>
                        <w:proofErr w:type="gramStart"/>
                        <w:r>
                          <w:rPr>
                            <w:rFonts w:ascii="Consolas" w:hAnsi="Consolas" w:cs="Consolas"/>
                            <w:color w:val="6F008A"/>
                            <w:sz w:val="19"/>
                            <w:szCs w:val="19"/>
                            <w:highlight w:val="white"/>
                          </w:rPr>
                          <w:t>DEVICE</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iotHubClientHandle</w:t>
                        </w:r>
                        <w:proofErr w:type="spellEnd"/>
                        <w:r>
                          <w:rPr>
                            <w:rFonts w:ascii="Consolas" w:hAnsi="Consolas" w:cs="Consolas"/>
                            <w:color w:val="000000"/>
                            <w:sz w:val="19"/>
                            <w:szCs w:val="19"/>
                            <w:highlight w:val="white"/>
                          </w:rPr>
                          <w:t xml:space="preserve">, TRANSPORT_LL, </w:t>
                        </w:r>
                        <w:proofErr w:type="spellStart"/>
                        <w:r>
                          <w:rPr>
                            <w:rFonts w:ascii="Consolas" w:hAnsi="Consolas" w:cs="Consolas"/>
                            <w:color w:val="000000"/>
                            <w:sz w:val="19"/>
                            <w:szCs w:val="19"/>
                            <w:highlight w:val="white"/>
                          </w:rPr>
                          <w:t>MyFunkyTV</w:t>
                        </w:r>
                        <w:proofErr w:type="spellEnd"/>
                        <w:r>
                          <w:rPr>
                            <w:rFonts w:ascii="Consolas" w:hAnsi="Consolas" w:cs="Consolas"/>
                            <w:color w:val="000000"/>
                            <w:sz w:val="19"/>
                            <w:szCs w:val="19"/>
                            <w:highlight w:val="white"/>
                          </w:rPr>
                          <w:t xml:space="preserve">, </w:t>
                        </w:r>
                        <w:proofErr w:type="spellStart"/>
                        <w:r w:rsidRPr="00EB6D1F">
                          <w:rPr>
                            <w:rFonts w:ascii="Consolas" w:hAnsi="Consolas" w:cs="Consolas"/>
                            <w:color w:val="000000" w:themeColor="text1"/>
                            <w:sz w:val="19"/>
                            <w:szCs w:val="19"/>
                            <w:highlight w:val="white"/>
                          </w:rPr>
                          <w:t>FunkyTV</w:t>
                        </w:r>
                        <w:proofErr w:type="spellEnd"/>
                        <w:r>
                          <w:rPr>
                            <w:rFonts w:ascii="Consolas" w:hAnsi="Consolas" w:cs="Consolas"/>
                            <w:color w:val="000000"/>
                            <w:sz w:val="19"/>
                            <w:szCs w:val="19"/>
                            <w:highlight w:val="white"/>
                          </w:rPr>
                          <w:t>);</w:t>
                        </w:r>
                      </w:p>
                      <w:p w14:paraId="0C2C9A97" w14:textId="77777777" w:rsidR="001662F4" w:rsidRDefault="001662F4" w:rsidP="001662F4">
                        <w:pPr>
                          <w:autoSpaceDE w:val="0"/>
                          <w:autoSpaceDN w:val="0"/>
                          <w:adjustRightInd w:val="0"/>
                          <w:spacing w:after="0" w:line="240" w:lineRule="auto"/>
                          <w:ind w:firstLine="720"/>
                          <w:rPr>
                            <w:rFonts w:ascii="Consolas" w:hAnsi="Consolas" w:cs="Consolas"/>
                            <w:color w:val="6F008A"/>
                            <w:sz w:val="19"/>
                            <w:szCs w:val="19"/>
                            <w:highlight w:val="white"/>
                          </w:rPr>
                        </w:pPr>
                        <w:r>
                          <w:rPr>
                            <w:rFonts w:ascii="Consolas" w:hAnsi="Consolas" w:cs="Consolas"/>
                            <w:color w:val="6F008A"/>
                            <w:sz w:val="19"/>
                            <w:szCs w:val="19"/>
                            <w:highlight w:val="white"/>
                          </w:rPr>
                          <w:t>…</w:t>
                        </w:r>
                      </w:p>
                      <w:p w14:paraId="26335C10" w14:textId="77777777" w:rsidR="001662F4" w:rsidRPr="00EB6D1F" w:rsidRDefault="001662F4" w:rsidP="001662F4">
                        <w:pPr>
                          <w:autoSpaceDE w:val="0"/>
                          <w:autoSpaceDN w:val="0"/>
                          <w:adjustRightInd w:val="0"/>
                          <w:spacing w:after="0" w:line="240" w:lineRule="auto"/>
                          <w:ind w:firstLine="720"/>
                          <w:rPr>
                            <w:rFonts w:ascii="Consolas" w:hAnsi="Consolas" w:cs="Consolas"/>
                            <w:color w:val="000000" w:themeColor="text1"/>
                            <w:sz w:val="19"/>
                            <w:szCs w:val="19"/>
                            <w:highlight w:val="white"/>
                          </w:rPr>
                        </w:pPr>
                        <w:proofErr w:type="spellStart"/>
                        <w:proofErr w:type="gramStart"/>
                        <w:r>
                          <w:rPr>
                            <w:rFonts w:ascii="Consolas" w:hAnsi="Consolas" w:cs="Consolas"/>
                            <w:color w:val="000000" w:themeColor="text1"/>
                            <w:sz w:val="19"/>
                            <w:szCs w:val="19"/>
                            <w:highlight w:val="white"/>
                          </w:rPr>
                          <w:t>funkyTV</w:t>
                        </w:r>
                        <w:proofErr w:type="spellEnd"/>
                        <w:proofErr w:type="gramEnd"/>
                        <w:r>
                          <w:rPr>
                            <w:rFonts w:ascii="Consolas" w:hAnsi="Consolas" w:cs="Consolas"/>
                            <w:color w:val="000000" w:themeColor="text1"/>
                            <w:sz w:val="19"/>
                            <w:szCs w:val="19"/>
                            <w:highlight w:val="white"/>
                          </w:rPr>
                          <w:t>-&gt;</w:t>
                        </w:r>
                        <w:proofErr w:type="spellStart"/>
                        <w:r>
                          <w:rPr>
                            <w:rFonts w:ascii="Consolas" w:hAnsi="Consolas" w:cs="Consolas"/>
                            <w:color w:val="000000" w:themeColor="text1"/>
                            <w:sz w:val="19"/>
                            <w:szCs w:val="19"/>
                            <w:highlight w:val="white"/>
                          </w:rPr>
                          <w:t>hasEthernet</w:t>
                        </w:r>
                        <w:proofErr w:type="spellEnd"/>
                        <w:r>
                          <w:rPr>
                            <w:rFonts w:ascii="Consolas" w:hAnsi="Consolas" w:cs="Consolas"/>
                            <w:color w:val="000000" w:themeColor="text1"/>
                            <w:sz w:val="19"/>
                            <w:szCs w:val="19"/>
                            <w:highlight w:val="white"/>
                          </w:rPr>
                          <w:t xml:space="preserve"> = false;</w:t>
                        </w:r>
                      </w:p>
                      <w:p w14:paraId="1B5F970C" w14:textId="77777777" w:rsidR="001662F4" w:rsidRDefault="001662F4" w:rsidP="001662F4">
                        <w:pPr>
                          <w:autoSpaceDE w:val="0"/>
                          <w:autoSpaceDN w:val="0"/>
                          <w:adjustRightInd w:val="0"/>
                          <w:spacing w:after="0" w:line="240" w:lineRule="auto"/>
                          <w:ind w:firstLine="720"/>
                          <w:rPr>
                            <w:rFonts w:ascii="Consolas" w:hAnsi="Consolas" w:cs="Consolas"/>
                            <w:color w:val="6F008A"/>
                            <w:sz w:val="19"/>
                            <w:szCs w:val="19"/>
                            <w:highlight w:val="white"/>
                          </w:rPr>
                        </w:pPr>
                        <w:proofErr w:type="spellStart"/>
                        <w:proofErr w:type="gramStart"/>
                        <w:r>
                          <w:rPr>
                            <w:rFonts w:ascii="Consolas" w:hAnsi="Consolas" w:cs="Consolas"/>
                            <w:color w:val="000000"/>
                            <w:sz w:val="19"/>
                            <w:szCs w:val="19"/>
                            <w:highlight w:val="white"/>
                          </w:rPr>
                          <w:t>funkyTV</w:t>
                        </w:r>
                        <w:proofErr w:type="spellEnd"/>
                        <w:proofErr w:type="gram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screenSize</w:t>
                        </w:r>
                        <w:proofErr w:type="spellEnd"/>
                        <w:r>
                          <w:rPr>
                            <w:rFonts w:ascii="Consolas" w:hAnsi="Consolas" w:cs="Consolas"/>
                            <w:color w:val="000000"/>
                            <w:sz w:val="19"/>
                            <w:szCs w:val="19"/>
                            <w:highlight w:val="white"/>
                          </w:rPr>
                          <w:t xml:space="preserve"> = 42;</w:t>
                        </w:r>
                      </w:p>
                      <w:p w14:paraId="3D327AE8" w14:textId="53AE866F" w:rsidR="001662F4" w:rsidRDefault="001662F4" w:rsidP="001662F4">
                        <w:pPr>
                          <w:autoSpaceDE w:val="0"/>
                          <w:autoSpaceDN w:val="0"/>
                          <w:adjustRightInd w:val="0"/>
                          <w:spacing w:after="0" w:line="240" w:lineRule="auto"/>
                          <w:ind w:firstLine="720"/>
                          <w:rPr>
                            <w:rFonts w:ascii="Consolas" w:hAnsi="Consolas" w:cs="Consolas"/>
                            <w:color w:val="000000"/>
                            <w:sz w:val="19"/>
                            <w:szCs w:val="19"/>
                            <w:highlight w:val="white"/>
                          </w:rPr>
                        </w:pPr>
                        <w:del w:id="219" w:author="Andrei Porumb" w:date="2015-08-10T17:31:00Z">
                          <w:r w:rsidDel="00FB09FC">
                            <w:rPr>
                              <w:rFonts w:ascii="Consolas" w:hAnsi="Consolas" w:cs="Consolas"/>
                              <w:color w:val="6F008A"/>
                              <w:sz w:val="19"/>
                              <w:szCs w:val="19"/>
                              <w:highlight w:val="white"/>
                            </w:rPr>
                            <w:delText>SEND_ASYNC</w:delText>
                          </w:r>
                        </w:del>
                        <w:proofErr w:type="gramStart"/>
                        <w:ins w:id="220" w:author="Andrei Porumb" w:date="2015-08-10T17:31:00Z">
                          <w:r w:rsidR="00FB09FC">
                            <w:rPr>
                              <w:rFonts w:ascii="Consolas" w:hAnsi="Consolas" w:cs="Consolas"/>
                              <w:color w:val="6F008A"/>
                              <w:sz w:val="19"/>
                              <w:szCs w:val="19"/>
                              <w:highlight w:val="white"/>
                            </w:rPr>
                            <w:t>SERIALIZE</w:t>
                          </w:r>
                        </w:ins>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handleIoTHubCallBack</w:t>
                        </w:r>
                        <w:proofErr w:type="spellEnd"/>
                        <w:r>
                          <w:rPr>
                            <w:rFonts w:ascii="Consolas" w:hAnsi="Consolas" w:cs="Consolas"/>
                            <w:color w:val="808080"/>
                            <w:sz w:val="19"/>
                            <w:szCs w:val="19"/>
                            <w:highlight w:val="white"/>
                          </w:rPr>
                          <w:t xml:space="preserve">, </w:t>
                        </w:r>
                        <w:r>
                          <w:rPr>
                            <w:rFonts w:ascii="Consolas" w:hAnsi="Consolas" w:cs="Consolas"/>
                            <w:color w:val="000000"/>
                            <w:sz w:val="19"/>
                            <w:szCs w:val="19"/>
                            <w:highlight w:val="white"/>
                          </w:rPr>
                          <w:t xml:space="preserve">NULL, </w:t>
                        </w:r>
                        <w:proofErr w:type="spellStart"/>
                        <w:r>
                          <w:rPr>
                            <w:rFonts w:ascii="Consolas" w:hAnsi="Consolas" w:cs="Consolas"/>
                            <w:color w:val="808080"/>
                            <w:sz w:val="19"/>
                            <w:szCs w:val="19"/>
                            <w:highlight w:val="white"/>
                          </w:rPr>
                          <w:t>funkyTV</w:t>
                        </w:r>
                        <w:proofErr w:type="spell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hasEthernet</w:t>
                        </w:r>
                        <w:proofErr w:type="spellEnd"/>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funkyTV</w:t>
                        </w:r>
                        <w:proofErr w:type="spell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screenSize</w:t>
                        </w:r>
                        <w:proofErr w:type="spellEnd"/>
                        <w:r>
                          <w:rPr>
                            <w:rFonts w:ascii="Consolas" w:hAnsi="Consolas" w:cs="Consolas"/>
                            <w:color w:val="000000"/>
                            <w:sz w:val="19"/>
                            <w:szCs w:val="19"/>
                            <w:highlight w:val="white"/>
                          </w:rPr>
                          <w:t>);</w:t>
                        </w:r>
                      </w:p>
                      <w:p w14:paraId="54A1DE10" w14:textId="77777777" w:rsidR="001662F4" w:rsidRDefault="001662F4" w:rsidP="001662F4">
                        <w:pPr>
                          <w:autoSpaceDE w:val="0"/>
                          <w:autoSpaceDN w:val="0"/>
                          <w:adjustRightInd w:val="0"/>
                          <w:spacing w:after="0" w:line="240" w:lineRule="auto"/>
                          <w:ind w:firstLine="720"/>
                          <w:rPr>
                            <w:rFonts w:ascii="Consolas" w:hAnsi="Consolas" w:cs="Consolas"/>
                            <w:color w:val="000000"/>
                            <w:sz w:val="19"/>
                            <w:szCs w:val="19"/>
                            <w:highlight w:val="white"/>
                          </w:rPr>
                        </w:pPr>
                      </w:p>
                      <w:p w14:paraId="60D0E619" w14:textId="55AC6164" w:rsidR="001662F4" w:rsidRDefault="001662F4" w:rsidP="001662F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while</w:t>
                        </w:r>
                        <w:proofErr w:type="gramEnd"/>
                        <w:r>
                          <w:rPr>
                            <w:rFonts w:ascii="Consolas" w:hAnsi="Consolas" w:cs="Consolas"/>
                            <w:color w:val="000000"/>
                            <w:sz w:val="19"/>
                            <w:szCs w:val="19"/>
                            <w:highlight w:val="white"/>
                          </w:rPr>
                          <w:t xml:space="preserve"> (1)</w:t>
                        </w:r>
                      </w:p>
                      <w:p w14:paraId="49184890" w14:textId="512116EA" w:rsidR="001662F4" w:rsidRDefault="001662F4" w:rsidP="001662F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3A4A357" w14:textId="3824DDA7" w:rsidR="001662F4" w:rsidRDefault="001662F4" w:rsidP="001662F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IoTHubClient_LL_</w:t>
                        </w:r>
                        <w:proofErr w:type="gramStart"/>
                        <w:r>
                          <w:rPr>
                            <w:rFonts w:ascii="Consolas" w:hAnsi="Consolas" w:cs="Consolas"/>
                            <w:color w:val="000000"/>
                            <w:sz w:val="19"/>
                            <w:szCs w:val="19"/>
                            <w:highlight w:val="white"/>
                          </w:rPr>
                          <w:t>DoWork</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iotHubClientHandle</w:t>
                        </w:r>
                        <w:proofErr w:type="spellEnd"/>
                        <w:r>
                          <w:rPr>
                            <w:rFonts w:ascii="Consolas" w:hAnsi="Consolas" w:cs="Consolas"/>
                            <w:color w:val="000000"/>
                            <w:sz w:val="19"/>
                            <w:szCs w:val="19"/>
                            <w:highlight w:val="white"/>
                          </w:rPr>
                          <w:t>);</w:t>
                        </w:r>
                      </w:p>
                      <w:p w14:paraId="1E1B1115" w14:textId="21C9072C" w:rsidR="001662F4" w:rsidRDefault="001662F4" w:rsidP="001662F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ThreadAPI_</w:t>
                        </w:r>
                        <w:proofErr w:type="gramStart"/>
                        <w:r>
                          <w:rPr>
                            <w:rFonts w:ascii="Consolas" w:hAnsi="Consolas" w:cs="Consolas"/>
                            <w:color w:val="000000"/>
                            <w:sz w:val="19"/>
                            <w:szCs w:val="19"/>
                            <w:highlight w:val="white"/>
                          </w:rPr>
                          <w:t>Sleep</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1);</w:t>
                        </w:r>
                      </w:p>
                      <w:p w14:paraId="0F6B0941" w14:textId="7D78E3D3" w:rsidR="001662F4" w:rsidRDefault="001662F4" w:rsidP="001662F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6CF9AA6" w14:textId="77777777" w:rsidR="001662F4" w:rsidRDefault="001662F4">
                        <w:pPr>
                          <w:autoSpaceDE w:val="0"/>
                          <w:autoSpaceDN w:val="0"/>
                          <w:adjustRightInd w:val="0"/>
                          <w:spacing w:after="0" w:line="240" w:lineRule="auto"/>
                          <w:rPr>
                            <w:rFonts w:ascii="Consolas" w:hAnsi="Consolas" w:cs="Consolas"/>
                            <w:color w:val="000000"/>
                            <w:sz w:val="19"/>
                            <w:szCs w:val="19"/>
                            <w:highlight w:val="white"/>
                          </w:rPr>
                        </w:pPr>
                      </w:p>
                    </w:txbxContent>
                  </v:textbox>
                  <w10:wrap type="topAndBottom" anchorx="margin"/>
                </v:shape>
              </w:pict>
            </mc:Fallback>
          </mc:AlternateContent>
        </w:r>
      </w:del>
    </w:p>
    <w:sectPr w:rsidR="001662F4" w:rsidRPr="00BF03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530DA"/>
    <w:multiLevelType w:val="hybridMultilevel"/>
    <w:tmpl w:val="A176A086"/>
    <w:lvl w:ilvl="0" w:tplc="76AAF00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D67677"/>
    <w:multiLevelType w:val="hybridMultilevel"/>
    <w:tmpl w:val="0FE4F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9F5B25"/>
    <w:multiLevelType w:val="hybridMultilevel"/>
    <w:tmpl w:val="D9482B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9823CC"/>
    <w:multiLevelType w:val="hybridMultilevel"/>
    <w:tmpl w:val="051EA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DF25C0"/>
    <w:multiLevelType w:val="hybridMultilevel"/>
    <w:tmpl w:val="BF12A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3142BA"/>
    <w:multiLevelType w:val="hybridMultilevel"/>
    <w:tmpl w:val="42E241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DFB4A29"/>
    <w:multiLevelType w:val="hybridMultilevel"/>
    <w:tmpl w:val="97E48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32049D"/>
    <w:multiLevelType w:val="hybridMultilevel"/>
    <w:tmpl w:val="4692CB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4"/>
  </w:num>
  <w:num w:numId="4">
    <w:abstractNumId w:val="3"/>
  </w:num>
  <w:num w:numId="5">
    <w:abstractNumId w:val="7"/>
  </w:num>
  <w:num w:numId="6">
    <w:abstractNumId w:val="1"/>
  </w:num>
  <w:num w:numId="7">
    <w:abstractNumId w:val="0"/>
  </w:num>
  <w:num w:numId="8">
    <w:abstractNumId w:val="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drei Porumb">
    <w15:presenceInfo w15:providerId="AD" w15:userId="S-1-5-21-124525095-708259637-1543119021-12774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7BB7"/>
    <w:rsid w:val="000033CA"/>
    <w:rsid w:val="00013E9D"/>
    <w:rsid w:val="000157CA"/>
    <w:rsid w:val="00022850"/>
    <w:rsid w:val="000246E9"/>
    <w:rsid w:val="00025F7A"/>
    <w:rsid w:val="000311FE"/>
    <w:rsid w:val="000433E0"/>
    <w:rsid w:val="0004479E"/>
    <w:rsid w:val="00046CBA"/>
    <w:rsid w:val="00051650"/>
    <w:rsid w:val="00051E18"/>
    <w:rsid w:val="00062B06"/>
    <w:rsid w:val="000722F8"/>
    <w:rsid w:val="0008208D"/>
    <w:rsid w:val="00082627"/>
    <w:rsid w:val="0009058A"/>
    <w:rsid w:val="00090E56"/>
    <w:rsid w:val="00092163"/>
    <w:rsid w:val="000965A1"/>
    <w:rsid w:val="000A4B21"/>
    <w:rsid w:val="000A6ECA"/>
    <w:rsid w:val="000B2FBE"/>
    <w:rsid w:val="000B403D"/>
    <w:rsid w:val="000B75F3"/>
    <w:rsid w:val="000C0B61"/>
    <w:rsid w:val="000C19E3"/>
    <w:rsid w:val="000C5A40"/>
    <w:rsid w:val="000C6490"/>
    <w:rsid w:val="000D1A77"/>
    <w:rsid w:val="000D78C7"/>
    <w:rsid w:val="000E00C2"/>
    <w:rsid w:val="000E5768"/>
    <w:rsid w:val="000E6E33"/>
    <w:rsid w:val="000E721D"/>
    <w:rsid w:val="000E7C2E"/>
    <w:rsid w:val="0010067C"/>
    <w:rsid w:val="001068AA"/>
    <w:rsid w:val="00110325"/>
    <w:rsid w:val="001138E1"/>
    <w:rsid w:val="00114F2B"/>
    <w:rsid w:val="001167AE"/>
    <w:rsid w:val="00116F5F"/>
    <w:rsid w:val="00120785"/>
    <w:rsid w:val="001329E2"/>
    <w:rsid w:val="00136884"/>
    <w:rsid w:val="00147EF9"/>
    <w:rsid w:val="00160F5E"/>
    <w:rsid w:val="00165BFE"/>
    <w:rsid w:val="001662F4"/>
    <w:rsid w:val="0018427B"/>
    <w:rsid w:val="0019027F"/>
    <w:rsid w:val="001924D4"/>
    <w:rsid w:val="001925CF"/>
    <w:rsid w:val="0019301D"/>
    <w:rsid w:val="00195CF3"/>
    <w:rsid w:val="001D2364"/>
    <w:rsid w:val="001D4CCF"/>
    <w:rsid w:val="001D59DA"/>
    <w:rsid w:val="001D63D6"/>
    <w:rsid w:val="001E0AC4"/>
    <w:rsid w:val="001F1B97"/>
    <w:rsid w:val="001F2368"/>
    <w:rsid w:val="001F5769"/>
    <w:rsid w:val="001F6635"/>
    <w:rsid w:val="00203006"/>
    <w:rsid w:val="002122D3"/>
    <w:rsid w:val="002143B1"/>
    <w:rsid w:val="00215AB8"/>
    <w:rsid w:val="00216F68"/>
    <w:rsid w:val="00223F2C"/>
    <w:rsid w:val="00226F20"/>
    <w:rsid w:val="00233C89"/>
    <w:rsid w:val="00250768"/>
    <w:rsid w:val="00251217"/>
    <w:rsid w:val="00264C50"/>
    <w:rsid w:val="002655C1"/>
    <w:rsid w:val="0027637C"/>
    <w:rsid w:val="00282F3F"/>
    <w:rsid w:val="00290354"/>
    <w:rsid w:val="00295295"/>
    <w:rsid w:val="00295C36"/>
    <w:rsid w:val="00297F2F"/>
    <w:rsid w:val="002A1BFB"/>
    <w:rsid w:val="002A316E"/>
    <w:rsid w:val="002B3D9B"/>
    <w:rsid w:val="002B57E6"/>
    <w:rsid w:val="002C2F3E"/>
    <w:rsid w:val="002D0E49"/>
    <w:rsid w:val="002D6F90"/>
    <w:rsid w:val="002D700D"/>
    <w:rsid w:val="002D77ED"/>
    <w:rsid w:val="002E28D9"/>
    <w:rsid w:val="002E2C34"/>
    <w:rsid w:val="002E4E92"/>
    <w:rsid w:val="002F020A"/>
    <w:rsid w:val="002F1896"/>
    <w:rsid w:val="002F21A6"/>
    <w:rsid w:val="002F371A"/>
    <w:rsid w:val="002F43C6"/>
    <w:rsid w:val="00307B16"/>
    <w:rsid w:val="0031038B"/>
    <w:rsid w:val="00317BC5"/>
    <w:rsid w:val="003224E2"/>
    <w:rsid w:val="00322CFB"/>
    <w:rsid w:val="00322E95"/>
    <w:rsid w:val="00323C2E"/>
    <w:rsid w:val="00324976"/>
    <w:rsid w:val="00325142"/>
    <w:rsid w:val="00325B8A"/>
    <w:rsid w:val="00336E9B"/>
    <w:rsid w:val="003544F3"/>
    <w:rsid w:val="003576B7"/>
    <w:rsid w:val="00365553"/>
    <w:rsid w:val="003677F4"/>
    <w:rsid w:val="003678D6"/>
    <w:rsid w:val="00374D5F"/>
    <w:rsid w:val="00376BF2"/>
    <w:rsid w:val="00383D3F"/>
    <w:rsid w:val="003A1B8A"/>
    <w:rsid w:val="003A2695"/>
    <w:rsid w:val="003A2A98"/>
    <w:rsid w:val="003A5E14"/>
    <w:rsid w:val="003A6A68"/>
    <w:rsid w:val="003B00A1"/>
    <w:rsid w:val="003B09C1"/>
    <w:rsid w:val="003C3471"/>
    <w:rsid w:val="003C386A"/>
    <w:rsid w:val="003C6AAC"/>
    <w:rsid w:val="003D7BC7"/>
    <w:rsid w:val="003E0428"/>
    <w:rsid w:val="003E13B0"/>
    <w:rsid w:val="003E1E82"/>
    <w:rsid w:val="003E36AE"/>
    <w:rsid w:val="003F1CCC"/>
    <w:rsid w:val="003F1D2D"/>
    <w:rsid w:val="003F4993"/>
    <w:rsid w:val="003F6375"/>
    <w:rsid w:val="00400608"/>
    <w:rsid w:val="00411981"/>
    <w:rsid w:val="00431F5F"/>
    <w:rsid w:val="00432526"/>
    <w:rsid w:val="004341BE"/>
    <w:rsid w:val="00437D7E"/>
    <w:rsid w:val="00441A21"/>
    <w:rsid w:val="00441E66"/>
    <w:rsid w:val="004517D2"/>
    <w:rsid w:val="00451C5D"/>
    <w:rsid w:val="00453AB3"/>
    <w:rsid w:val="00464BDC"/>
    <w:rsid w:val="004657B7"/>
    <w:rsid w:val="00470839"/>
    <w:rsid w:val="0047773F"/>
    <w:rsid w:val="00481B8F"/>
    <w:rsid w:val="00491CA7"/>
    <w:rsid w:val="00497F1C"/>
    <w:rsid w:val="004A4CCE"/>
    <w:rsid w:val="004B2A06"/>
    <w:rsid w:val="004C2CE5"/>
    <w:rsid w:val="004C3267"/>
    <w:rsid w:val="004C663D"/>
    <w:rsid w:val="004C6F9A"/>
    <w:rsid w:val="004D7129"/>
    <w:rsid w:val="004F054D"/>
    <w:rsid w:val="004F47E3"/>
    <w:rsid w:val="004F5C79"/>
    <w:rsid w:val="004F78AA"/>
    <w:rsid w:val="00514E7E"/>
    <w:rsid w:val="00525589"/>
    <w:rsid w:val="005332EF"/>
    <w:rsid w:val="00536FA2"/>
    <w:rsid w:val="00537968"/>
    <w:rsid w:val="00552152"/>
    <w:rsid w:val="00560758"/>
    <w:rsid w:val="005637D2"/>
    <w:rsid w:val="00572627"/>
    <w:rsid w:val="00572865"/>
    <w:rsid w:val="00573337"/>
    <w:rsid w:val="00582B06"/>
    <w:rsid w:val="00585A0D"/>
    <w:rsid w:val="005A0E13"/>
    <w:rsid w:val="005A4094"/>
    <w:rsid w:val="005A51A3"/>
    <w:rsid w:val="005A72A1"/>
    <w:rsid w:val="005B2C25"/>
    <w:rsid w:val="005B3D15"/>
    <w:rsid w:val="005B5F6C"/>
    <w:rsid w:val="005C6D17"/>
    <w:rsid w:val="005D2F02"/>
    <w:rsid w:val="005D327A"/>
    <w:rsid w:val="005D685E"/>
    <w:rsid w:val="005D6F9A"/>
    <w:rsid w:val="005E53A2"/>
    <w:rsid w:val="005E60A0"/>
    <w:rsid w:val="005E6552"/>
    <w:rsid w:val="005E7907"/>
    <w:rsid w:val="005F64C9"/>
    <w:rsid w:val="00601F74"/>
    <w:rsid w:val="0060255A"/>
    <w:rsid w:val="00603673"/>
    <w:rsid w:val="00603DCF"/>
    <w:rsid w:val="006175A7"/>
    <w:rsid w:val="00620C19"/>
    <w:rsid w:val="00624D19"/>
    <w:rsid w:val="006259F8"/>
    <w:rsid w:val="00625E51"/>
    <w:rsid w:val="00627338"/>
    <w:rsid w:val="006276D8"/>
    <w:rsid w:val="00633934"/>
    <w:rsid w:val="00634F68"/>
    <w:rsid w:val="00636A59"/>
    <w:rsid w:val="00642F6B"/>
    <w:rsid w:val="00644462"/>
    <w:rsid w:val="0064631D"/>
    <w:rsid w:val="00646328"/>
    <w:rsid w:val="00646CFC"/>
    <w:rsid w:val="00652398"/>
    <w:rsid w:val="00653A6E"/>
    <w:rsid w:val="0065633C"/>
    <w:rsid w:val="00656F79"/>
    <w:rsid w:val="00661312"/>
    <w:rsid w:val="006623CD"/>
    <w:rsid w:val="006629B9"/>
    <w:rsid w:val="00667D26"/>
    <w:rsid w:val="006729F6"/>
    <w:rsid w:val="0067323E"/>
    <w:rsid w:val="00697F77"/>
    <w:rsid w:val="006A4353"/>
    <w:rsid w:val="006A6404"/>
    <w:rsid w:val="006B3EF6"/>
    <w:rsid w:val="006C2B88"/>
    <w:rsid w:val="006C7EFE"/>
    <w:rsid w:val="006D0287"/>
    <w:rsid w:val="006D734B"/>
    <w:rsid w:val="006E58BD"/>
    <w:rsid w:val="006F178E"/>
    <w:rsid w:val="006F45C5"/>
    <w:rsid w:val="006F5135"/>
    <w:rsid w:val="006F6EA8"/>
    <w:rsid w:val="007051F3"/>
    <w:rsid w:val="0070533B"/>
    <w:rsid w:val="00707888"/>
    <w:rsid w:val="00710AF5"/>
    <w:rsid w:val="007128D1"/>
    <w:rsid w:val="00722A37"/>
    <w:rsid w:val="00725B17"/>
    <w:rsid w:val="00733803"/>
    <w:rsid w:val="007404FF"/>
    <w:rsid w:val="0074351C"/>
    <w:rsid w:val="00756743"/>
    <w:rsid w:val="007634D1"/>
    <w:rsid w:val="00766268"/>
    <w:rsid w:val="00772CFB"/>
    <w:rsid w:val="007747C5"/>
    <w:rsid w:val="00794040"/>
    <w:rsid w:val="007A54EC"/>
    <w:rsid w:val="007A6A4F"/>
    <w:rsid w:val="007B056F"/>
    <w:rsid w:val="007B5A76"/>
    <w:rsid w:val="007C2DE3"/>
    <w:rsid w:val="007C344F"/>
    <w:rsid w:val="007D3FA5"/>
    <w:rsid w:val="007D4279"/>
    <w:rsid w:val="007D7D8B"/>
    <w:rsid w:val="007E0E64"/>
    <w:rsid w:val="007E38E4"/>
    <w:rsid w:val="007E507D"/>
    <w:rsid w:val="007E64EC"/>
    <w:rsid w:val="007E6D37"/>
    <w:rsid w:val="007E7250"/>
    <w:rsid w:val="007F30F0"/>
    <w:rsid w:val="007F49B4"/>
    <w:rsid w:val="0080472D"/>
    <w:rsid w:val="00817CA0"/>
    <w:rsid w:val="0083038F"/>
    <w:rsid w:val="00830E5B"/>
    <w:rsid w:val="00831C94"/>
    <w:rsid w:val="00832035"/>
    <w:rsid w:val="008324CD"/>
    <w:rsid w:val="00854B01"/>
    <w:rsid w:val="00854CDC"/>
    <w:rsid w:val="00873EF3"/>
    <w:rsid w:val="00874286"/>
    <w:rsid w:val="00881427"/>
    <w:rsid w:val="0088213F"/>
    <w:rsid w:val="00883F35"/>
    <w:rsid w:val="00884759"/>
    <w:rsid w:val="00886119"/>
    <w:rsid w:val="00886EC5"/>
    <w:rsid w:val="00887040"/>
    <w:rsid w:val="008939CD"/>
    <w:rsid w:val="00893CEE"/>
    <w:rsid w:val="008947D5"/>
    <w:rsid w:val="008A4BAB"/>
    <w:rsid w:val="008A713E"/>
    <w:rsid w:val="008B5CA1"/>
    <w:rsid w:val="008B7CC5"/>
    <w:rsid w:val="008C0374"/>
    <w:rsid w:val="008D0D00"/>
    <w:rsid w:val="008D1D57"/>
    <w:rsid w:val="008D323A"/>
    <w:rsid w:val="008D6754"/>
    <w:rsid w:val="008E2CAB"/>
    <w:rsid w:val="008E4106"/>
    <w:rsid w:val="008E47D3"/>
    <w:rsid w:val="008E7007"/>
    <w:rsid w:val="008E7C82"/>
    <w:rsid w:val="008F0CC5"/>
    <w:rsid w:val="009110F8"/>
    <w:rsid w:val="00913C44"/>
    <w:rsid w:val="009140BA"/>
    <w:rsid w:val="00917296"/>
    <w:rsid w:val="00924FCA"/>
    <w:rsid w:val="0094145B"/>
    <w:rsid w:val="00947D84"/>
    <w:rsid w:val="00951B39"/>
    <w:rsid w:val="009565B1"/>
    <w:rsid w:val="009603D2"/>
    <w:rsid w:val="009666A3"/>
    <w:rsid w:val="0096714E"/>
    <w:rsid w:val="00967C30"/>
    <w:rsid w:val="00974039"/>
    <w:rsid w:val="00980676"/>
    <w:rsid w:val="00981C8C"/>
    <w:rsid w:val="009909E4"/>
    <w:rsid w:val="00991C3C"/>
    <w:rsid w:val="0099409E"/>
    <w:rsid w:val="00995103"/>
    <w:rsid w:val="00997DB7"/>
    <w:rsid w:val="009A031D"/>
    <w:rsid w:val="009B2B57"/>
    <w:rsid w:val="009B7D72"/>
    <w:rsid w:val="009C18DD"/>
    <w:rsid w:val="009C29B7"/>
    <w:rsid w:val="009D23B9"/>
    <w:rsid w:val="009D58A6"/>
    <w:rsid w:val="009E05BF"/>
    <w:rsid w:val="009E30B6"/>
    <w:rsid w:val="009E5AA5"/>
    <w:rsid w:val="009F13CD"/>
    <w:rsid w:val="009F423C"/>
    <w:rsid w:val="009F4CC2"/>
    <w:rsid w:val="00A035BF"/>
    <w:rsid w:val="00A136DB"/>
    <w:rsid w:val="00A256D7"/>
    <w:rsid w:val="00A25CDF"/>
    <w:rsid w:val="00A328FD"/>
    <w:rsid w:val="00A363CD"/>
    <w:rsid w:val="00A37F17"/>
    <w:rsid w:val="00A46738"/>
    <w:rsid w:val="00A51569"/>
    <w:rsid w:val="00A520EC"/>
    <w:rsid w:val="00A523C8"/>
    <w:rsid w:val="00A67C2C"/>
    <w:rsid w:val="00A71C34"/>
    <w:rsid w:val="00A807B3"/>
    <w:rsid w:val="00A834FD"/>
    <w:rsid w:val="00A8365A"/>
    <w:rsid w:val="00A85DBF"/>
    <w:rsid w:val="00A90585"/>
    <w:rsid w:val="00A92458"/>
    <w:rsid w:val="00A93FEB"/>
    <w:rsid w:val="00AA4505"/>
    <w:rsid w:val="00AB4261"/>
    <w:rsid w:val="00AB654F"/>
    <w:rsid w:val="00AB69AC"/>
    <w:rsid w:val="00AC329D"/>
    <w:rsid w:val="00AC4B10"/>
    <w:rsid w:val="00AD3D73"/>
    <w:rsid w:val="00AE2BF4"/>
    <w:rsid w:val="00AE63F4"/>
    <w:rsid w:val="00AE70DB"/>
    <w:rsid w:val="00AF11F0"/>
    <w:rsid w:val="00AF79EF"/>
    <w:rsid w:val="00B04644"/>
    <w:rsid w:val="00B04FF8"/>
    <w:rsid w:val="00B07D83"/>
    <w:rsid w:val="00B12C61"/>
    <w:rsid w:val="00B17464"/>
    <w:rsid w:val="00B17B5B"/>
    <w:rsid w:val="00B17CCC"/>
    <w:rsid w:val="00B2410F"/>
    <w:rsid w:val="00B41586"/>
    <w:rsid w:val="00B45491"/>
    <w:rsid w:val="00B4574C"/>
    <w:rsid w:val="00B51B6F"/>
    <w:rsid w:val="00B55FBA"/>
    <w:rsid w:val="00B611F3"/>
    <w:rsid w:val="00B6515E"/>
    <w:rsid w:val="00B66AA6"/>
    <w:rsid w:val="00B77E5D"/>
    <w:rsid w:val="00B80B08"/>
    <w:rsid w:val="00B9372F"/>
    <w:rsid w:val="00B960BE"/>
    <w:rsid w:val="00BA152D"/>
    <w:rsid w:val="00BA57AD"/>
    <w:rsid w:val="00BC3D94"/>
    <w:rsid w:val="00BC72A2"/>
    <w:rsid w:val="00BD241B"/>
    <w:rsid w:val="00BD3534"/>
    <w:rsid w:val="00BE55C2"/>
    <w:rsid w:val="00BF03A9"/>
    <w:rsid w:val="00BF5117"/>
    <w:rsid w:val="00C00A14"/>
    <w:rsid w:val="00C13922"/>
    <w:rsid w:val="00C14A82"/>
    <w:rsid w:val="00C16A5F"/>
    <w:rsid w:val="00C261BB"/>
    <w:rsid w:val="00C27BE3"/>
    <w:rsid w:val="00C3756E"/>
    <w:rsid w:val="00C41E56"/>
    <w:rsid w:val="00C42594"/>
    <w:rsid w:val="00C4386E"/>
    <w:rsid w:val="00C43C0F"/>
    <w:rsid w:val="00C44B67"/>
    <w:rsid w:val="00C47054"/>
    <w:rsid w:val="00C53464"/>
    <w:rsid w:val="00C57721"/>
    <w:rsid w:val="00C57BB7"/>
    <w:rsid w:val="00C72916"/>
    <w:rsid w:val="00C82C27"/>
    <w:rsid w:val="00C84000"/>
    <w:rsid w:val="00C861D2"/>
    <w:rsid w:val="00C87589"/>
    <w:rsid w:val="00C93A52"/>
    <w:rsid w:val="00C95490"/>
    <w:rsid w:val="00CB5FC9"/>
    <w:rsid w:val="00CC0325"/>
    <w:rsid w:val="00CC07BB"/>
    <w:rsid w:val="00CC2A68"/>
    <w:rsid w:val="00CC3C61"/>
    <w:rsid w:val="00CC7B88"/>
    <w:rsid w:val="00CD26A0"/>
    <w:rsid w:val="00CD515E"/>
    <w:rsid w:val="00CD56EC"/>
    <w:rsid w:val="00CD715E"/>
    <w:rsid w:val="00CE4C95"/>
    <w:rsid w:val="00CF45F7"/>
    <w:rsid w:val="00D03242"/>
    <w:rsid w:val="00D0669B"/>
    <w:rsid w:val="00D1094B"/>
    <w:rsid w:val="00D15ABE"/>
    <w:rsid w:val="00D16DB7"/>
    <w:rsid w:val="00D26160"/>
    <w:rsid w:val="00D31BEA"/>
    <w:rsid w:val="00D331ED"/>
    <w:rsid w:val="00D451A5"/>
    <w:rsid w:val="00D4658B"/>
    <w:rsid w:val="00D61B11"/>
    <w:rsid w:val="00D62779"/>
    <w:rsid w:val="00D63FBE"/>
    <w:rsid w:val="00D63FF5"/>
    <w:rsid w:val="00D65AEE"/>
    <w:rsid w:val="00D7036A"/>
    <w:rsid w:val="00D71C4A"/>
    <w:rsid w:val="00D72EFB"/>
    <w:rsid w:val="00D731A1"/>
    <w:rsid w:val="00D73635"/>
    <w:rsid w:val="00D77F68"/>
    <w:rsid w:val="00D801AA"/>
    <w:rsid w:val="00D825BB"/>
    <w:rsid w:val="00D929FD"/>
    <w:rsid w:val="00D95D51"/>
    <w:rsid w:val="00DA0C63"/>
    <w:rsid w:val="00DA1CEE"/>
    <w:rsid w:val="00DB2A0F"/>
    <w:rsid w:val="00DB5F04"/>
    <w:rsid w:val="00DC4EFB"/>
    <w:rsid w:val="00DD139F"/>
    <w:rsid w:val="00DD26F3"/>
    <w:rsid w:val="00DD273F"/>
    <w:rsid w:val="00DE10F6"/>
    <w:rsid w:val="00DE3D5B"/>
    <w:rsid w:val="00DE7255"/>
    <w:rsid w:val="00DF58D3"/>
    <w:rsid w:val="00E02765"/>
    <w:rsid w:val="00E05AF1"/>
    <w:rsid w:val="00E06292"/>
    <w:rsid w:val="00E07DAB"/>
    <w:rsid w:val="00E112FF"/>
    <w:rsid w:val="00E145D4"/>
    <w:rsid w:val="00E208F2"/>
    <w:rsid w:val="00E2438E"/>
    <w:rsid w:val="00E3000E"/>
    <w:rsid w:val="00E420D7"/>
    <w:rsid w:val="00E431B2"/>
    <w:rsid w:val="00E51B34"/>
    <w:rsid w:val="00E5222B"/>
    <w:rsid w:val="00E70008"/>
    <w:rsid w:val="00E70F49"/>
    <w:rsid w:val="00E73BC6"/>
    <w:rsid w:val="00E77B79"/>
    <w:rsid w:val="00E824B2"/>
    <w:rsid w:val="00E830AF"/>
    <w:rsid w:val="00E8572C"/>
    <w:rsid w:val="00E91162"/>
    <w:rsid w:val="00E9739E"/>
    <w:rsid w:val="00EA31CB"/>
    <w:rsid w:val="00EA5AB8"/>
    <w:rsid w:val="00EA6515"/>
    <w:rsid w:val="00EB5ACD"/>
    <w:rsid w:val="00EB5D06"/>
    <w:rsid w:val="00EB6D1F"/>
    <w:rsid w:val="00EC37F4"/>
    <w:rsid w:val="00EE7337"/>
    <w:rsid w:val="00EF2897"/>
    <w:rsid w:val="00EF6968"/>
    <w:rsid w:val="00F01AAD"/>
    <w:rsid w:val="00F0711A"/>
    <w:rsid w:val="00F1416C"/>
    <w:rsid w:val="00F203CD"/>
    <w:rsid w:val="00F226D8"/>
    <w:rsid w:val="00F25A98"/>
    <w:rsid w:val="00F25DA8"/>
    <w:rsid w:val="00F35986"/>
    <w:rsid w:val="00F418C9"/>
    <w:rsid w:val="00F42C46"/>
    <w:rsid w:val="00F43DA6"/>
    <w:rsid w:val="00F5064B"/>
    <w:rsid w:val="00F70312"/>
    <w:rsid w:val="00F808E4"/>
    <w:rsid w:val="00F81D27"/>
    <w:rsid w:val="00F845AA"/>
    <w:rsid w:val="00FA6ED2"/>
    <w:rsid w:val="00FB09FC"/>
    <w:rsid w:val="00FB4B87"/>
    <w:rsid w:val="00FB7BE1"/>
    <w:rsid w:val="00FC125A"/>
    <w:rsid w:val="00FC486B"/>
    <w:rsid w:val="00FC5435"/>
    <w:rsid w:val="00FC677A"/>
    <w:rsid w:val="00FC686E"/>
    <w:rsid w:val="00FD0667"/>
    <w:rsid w:val="00FD4405"/>
    <w:rsid w:val="00FD4687"/>
    <w:rsid w:val="00FE432F"/>
    <w:rsid w:val="00FE7E14"/>
    <w:rsid w:val="00FF7019"/>
    <w:rsid w:val="068C02ED"/>
    <w:rsid w:val="09F088F4"/>
    <w:rsid w:val="0C71086A"/>
    <w:rsid w:val="10334123"/>
    <w:rsid w:val="155F2DD9"/>
    <w:rsid w:val="16CB9F0F"/>
    <w:rsid w:val="17FD848F"/>
    <w:rsid w:val="1A162325"/>
    <w:rsid w:val="1A435E07"/>
    <w:rsid w:val="1BC5BD41"/>
    <w:rsid w:val="1EAAA989"/>
    <w:rsid w:val="203E5D16"/>
    <w:rsid w:val="26DA00B5"/>
    <w:rsid w:val="3258231A"/>
    <w:rsid w:val="35257DCA"/>
    <w:rsid w:val="3777A90E"/>
    <w:rsid w:val="3B7AE197"/>
    <w:rsid w:val="40EF088E"/>
    <w:rsid w:val="446642D1"/>
    <w:rsid w:val="44E3E9F0"/>
    <w:rsid w:val="47F02F2B"/>
    <w:rsid w:val="483D8145"/>
    <w:rsid w:val="4AC83E6E"/>
    <w:rsid w:val="50CCCBEC"/>
    <w:rsid w:val="56DA5935"/>
    <w:rsid w:val="57609D09"/>
    <w:rsid w:val="5C8DB9FB"/>
    <w:rsid w:val="640BC837"/>
    <w:rsid w:val="6533B2CF"/>
    <w:rsid w:val="65F4B775"/>
    <w:rsid w:val="71DD9971"/>
    <w:rsid w:val="728313AE"/>
    <w:rsid w:val="744AB3D5"/>
    <w:rsid w:val="7C1D5F2C"/>
    <w:rsid w:val="7DF141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B89AC"/>
  <w15:docId w15:val="{29C68D49-D186-4EA8-9D00-0DF84398C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57BB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57BB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7031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57BB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7BB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57BB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57BB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E38E4"/>
    <w:pPr>
      <w:ind w:left="720"/>
      <w:contextualSpacing/>
    </w:pPr>
  </w:style>
  <w:style w:type="character" w:customStyle="1" w:styleId="Heading3Char">
    <w:name w:val="Heading 3 Char"/>
    <w:basedOn w:val="DefaultParagraphFont"/>
    <w:link w:val="Heading3"/>
    <w:uiPriority w:val="9"/>
    <w:rsid w:val="00F70312"/>
    <w:rPr>
      <w:rFonts w:asciiTheme="majorHAnsi" w:eastAsiaTheme="majorEastAsia" w:hAnsiTheme="majorHAnsi" w:cstheme="majorBidi"/>
      <w:color w:val="1F4D78" w:themeColor="accent1" w:themeShade="7F"/>
      <w:sz w:val="24"/>
      <w:szCs w:val="24"/>
    </w:rPr>
  </w:style>
  <w:style w:type="character" w:styleId="CommentReference">
    <w:name w:val="annotation reference"/>
    <w:basedOn w:val="DefaultParagraphFont"/>
    <w:uiPriority w:val="99"/>
    <w:semiHidden/>
    <w:unhideWhenUsed/>
    <w:rsid w:val="00A46738"/>
    <w:rPr>
      <w:sz w:val="16"/>
      <w:szCs w:val="16"/>
    </w:rPr>
  </w:style>
  <w:style w:type="paragraph" w:styleId="CommentText">
    <w:name w:val="annotation text"/>
    <w:basedOn w:val="Normal"/>
    <w:link w:val="CommentTextChar"/>
    <w:uiPriority w:val="99"/>
    <w:semiHidden/>
    <w:unhideWhenUsed/>
    <w:rsid w:val="00A46738"/>
    <w:pPr>
      <w:spacing w:line="240" w:lineRule="auto"/>
    </w:pPr>
    <w:rPr>
      <w:sz w:val="20"/>
      <w:szCs w:val="20"/>
    </w:rPr>
  </w:style>
  <w:style w:type="character" w:customStyle="1" w:styleId="CommentTextChar">
    <w:name w:val="Comment Text Char"/>
    <w:basedOn w:val="DefaultParagraphFont"/>
    <w:link w:val="CommentText"/>
    <w:uiPriority w:val="99"/>
    <w:semiHidden/>
    <w:rsid w:val="00A46738"/>
    <w:rPr>
      <w:sz w:val="20"/>
      <w:szCs w:val="20"/>
    </w:rPr>
  </w:style>
  <w:style w:type="paragraph" w:styleId="CommentSubject">
    <w:name w:val="annotation subject"/>
    <w:basedOn w:val="CommentText"/>
    <w:next w:val="CommentText"/>
    <w:link w:val="CommentSubjectChar"/>
    <w:uiPriority w:val="99"/>
    <w:semiHidden/>
    <w:unhideWhenUsed/>
    <w:rsid w:val="00A46738"/>
    <w:rPr>
      <w:b/>
      <w:bCs/>
    </w:rPr>
  </w:style>
  <w:style w:type="character" w:customStyle="1" w:styleId="CommentSubjectChar">
    <w:name w:val="Comment Subject Char"/>
    <w:basedOn w:val="CommentTextChar"/>
    <w:link w:val="CommentSubject"/>
    <w:uiPriority w:val="99"/>
    <w:semiHidden/>
    <w:rsid w:val="00A46738"/>
    <w:rPr>
      <w:b/>
      <w:bCs/>
      <w:sz w:val="20"/>
      <w:szCs w:val="20"/>
    </w:rPr>
  </w:style>
  <w:style w:type="paragraph" w:styleId="BalloonText">
    <w:name w:val="Balloon Text"/>
    <w:basedOn w:val="Normal"/>
    <w:link w:val="BalloonTextChar"/>
    <w:uiPriority w:val="99"/>
    <w:semiHidden/>
    <w:unhideWhenUsed/>
    <w:rsid w:val="00A467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6738"/>
    <w:rPr>
      <w:rFonts w:ascii="Segoe UI" w:hAnsi="Segoe UI" w:cs="Segoe UI"/>
      <w:sz w:val="18"/>
      <w:szCs w:val="18"/>
    </w:rPr>
  </w:style>
  <w:style w:type="table" w:styleId="TableGrid">
    <w:name w:val="Table Grid"/>
    <w:basedOn w:val="TableNormal"/>
    <w:uiPriority w:val="39"/>
    <w:rsid w:val="008B5C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0246E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1206165">
      <w:bodyDiv w:val="1"/>
      <w:marLeft w:val="0"/>
      <w:marRight w:val="0"/>
      <w:marTop w:val="0"/>
      <w:marBottom w:val="0"/>
      <w:divBdr>
        <w:top w:val="none" w:sz="0" w:space="0" w:color="auto"/>
        <w:left w:val="none" w:sz="0" w:space="0" w:color="auto"/>
        <w:bottom w:val="none" w:sz="0" w:space="0" w:color="auto"/>
        <w:right w:val="none" w:sz="0" w:space="0" w:color="auto"/>
      </w:divBdr>
    </w:div>
    <w:div w:id="1105226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microsoft.com/office/2011/relationships/people" Target="people.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E64832603E10E4AB2BDD557EE7159D7" ma:contentTypeVersion="1" ma:contentTypeDescription="Create a new document." ma:contentTypeScope="" ma:versionID="f9c1ed5cb772483efb88efa529e98888">
  <xsd:schema xmlns:xsd="http://www.w3.org/2001/XMLSchema" xmlns:xs="http://www.w3.org/2001/XMLSchema" xmlns:p="http://schemas.microsoft.com/office/2006/metadata/properties" xmlns:ns2="885d6e8d-e457-45d5-9c47-6bbec017f760" targetNamespace="http://schemas.microsoft.com/office/2006/metadata/properties" ma:root="true" ma:fieldsID="02285940e68285433234c76e5801c686" ns2:_="">
    <xsd:import namespace="885d6e8d-e457-45d5-9c47-6bbec017f760"/>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5d6e8d-e457-45d5-9c47-6bbec017f760"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0FD5B5-C8A8-4737-9404-3AF55C8B3682}">
  <ds:schemaRefs>
    <ds:schemaRef ds:uri="http://schemas.microsoft.com/sharepoint/v3/contenttype/forms"/>
  </ds:schemaRefs>
</ds:datastoreItem>
</file>

<file path=customXml/itemProps2.xml><?xml version="1.0" encoding="utf-8"?>
<ds:datastoreItem xmlns:ds="http://schemas.openxmlformats.org/officeDocument/2006/customXml" ds:itemID="{83FC293B-B71D-4F19-AC33-D81072CE32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85d6e8d-e457-45d5-9c47-6bbec017f7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113E9D0-A573-46D2-9F27-436BE294802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CAAA89D-A821-4D04-9C23-C6F24A85F4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484</TotalTime>
  <Pages>12</Pages>
  <Words>1071</Words>
  <Characters>6108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Cristoloveanu</dc:creator>
  <cp:keywords/>
  <dc:description/>
  <cp:lastModifiedBy>Andrei Porumb</cp:lastModifiedBy>
  <cp:revision>121</cp:revision>
  <dcterms:created xsi:type="dcterms:W3CDTF">2014-12-09T23:47:00Z</dcterms:created>
  <dcterms:modified xsi:type="dcterms:W3CDTF">2015-08-11T15:03:00Z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0x0101002E64832603E10E4AB2BDD557EE7159D7</vt:lpwstr>
  </property>
  <property fmtid="{D5CDD505-2E9C-101B-9397-08002B2CF9AE}" pid="3" name="DocVizPreviewMetadata_Count">
    <vt:i4>1</vt:i4>
  </property>
  <property fmtid="{D5CDD505-2E9C-101B-9397-08002B2CF9AE}" pid="4" name="DocVizPreviewMetadata_0">
    <vt:lpwstr>300x388x2</vt:lpwstr>
  </property>
</Properties>
</file>